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80D6B" w14:textId="5FE08AB9" w:rsidR="00474FC7" w:rsidRDefault="007C79EC" w:rsidP="00474FC7">
      <w:pPr>
        <w:spacing w:line="276" w:lineRule="auto"/>
        <w:jc w:val="center"/>
        <w:rPr>
          <w:b/>
          <w:bCs/>
        </w:rPr>
      </w:pPr>
      <w:r>
        <w:rPr>
          <w:b/>
        </w:rPr>
        <w:t xml:space="preserve">Stage 1 Registered Report: </w:t>
      </w:r>
      <w:r w:rsidR="00474FC7">
        <w:rPr>
          <w:b/>
        </w:rPr>
        <w:t xml:space="preserve">Eye tracking mental </w:t>
      </w:r>
      <w:r>
        <w:rPr>
          <w:b/>
        </w:rPr>
        <w:t>simulation</w:t>
      </w:r>
      <w:r w:rsidR="00474FC7">
        <w:rPr>
          <w:b/>
        </w:rPr>
        <w:t xml:space="preserve"> during retrospective causal </w:t>
      </w:r>
      <w:r w:rsidR="00781C03">
        <w:rPr>
          <w:b/>
        </w:rPr>
        <w:t>reasoning</w:t>
      </w:r>
    </w:p>
    <w:p w14:paraId="6384191F" w14:textId="5DE4C7E7" w:rsidR="00321F60" w:rsidRDefault="00321F60" w:rsidP="00714E46">
      <w:pPr>
        <w:spacing w:line="276" w:lineRule="auto"/>
        <w:jc w:val="center"/>
        <w:rPr>
          <w:b/>
          <w:bCs/>
        </w:rPr>
      </w:pPr>
    </w:p>
    <w:p w14:paraId="2CD5D3FE" w14:textId="4436C4C8" w:rsidR="00321F60" w:rsidRPr="00321F60" w:rsidRDefault="00321F60" w:rsidP="00714E46">
      <w:pPr>
        <w:spacing w:line="276" w:lineRule="auto"/>
        <w:jc w:val="center"/>
      </w:pPr>
      <w:r>
        <w:t>Kristina Krasich</w:t>
      </w:r>
      <w:r w:rsidR="00092B84" w:rsidRPr="00092B84">
        <w:rPr>
          <w:vertAlign w:val="superscript"/>
        </w:rPr>
        <w:t>1</w:t>
      </w:r>
      <w:r>
        <w:t>, Kevin O’Neil</w:t>
      </w:r>
      <w:r w:rsidR="00092B84" w:rsidRPr="00092B84">
        <w:rPr>
          <w:vertAlign w:val="superscript"/>
        </w:rPr>
        <w:t>1</w:t>
      </w:r>
      <w:r w:rsidR="00092B84">
        <w:rPr>
          <w:vertAlign w:val="superscript"/>
        </w:rPr>
        <w:t>,2</w:t>
      </w:r>
      <w:r>
        <w:t>, Felipe De Brigard</w:t>
      </w:r>
      <w:r w:rsidR="00092B84" w:rsidRPr="00092B84">
        <w:rPr>
          <w:vertAlign w:val="superscript"/>
        </w:rPr>
        <w:t>1,2,3,4</w:t>
      </w:r>
    </w:p>
    <w:p w14:paraId="3BD71C98" w14:textId="562BDAD0" w:rsidR="00714E46" w:rsidRDefault="00714E46" w:rsidP="00714E46">
      <w:pPr>
        <w:spacing w:line="276" w:lineRule="auto"/>
        <w:rPr>
          <w:b/>
        </w:rPr>
      </w:pPr>
    </w:p>
    <w:p w14:paraId="77DBC9CF" w14:textId="6EFCDB7F" w:rsidR="00092B84" w:rsidRDefault="0072037C" w:rsidP="00092B84">
      <w:pPr>
        <w:spacing w:line="276" w:lineRule="auto"/>
        <w:jc w:val="center"/>
        <w:rPr>
          <w:bCs/>
        </w:rPr>
      </w:pPr>
      <w:hyperlink r:id="rId7" w:history="1">
        <w:r w:rsidR="00092B84" w:rsidRPr="00451C00">
          <w:rPr>
            <w:rStyle w:val="Hyperlink"/>
            <w:bCs/>
          </w:rPr>
          <w:t>kristina.krasich@duke.edu</w:t>
        </w:r>
      </w:hyperlink>
      <w:r w:rsidR="00092B84">
        <w:rPr>
          <w:bCs/>
        </w:rPr>
        <w:t xml:space="preserve">, </w:t>
      </w:r>
      <w:hyperlink r:id="rId8" w:history="1">
        <w:r w:rsidR="00092B84" w:rsidRPr="00451C00">
          <w:rPr>
            <w:rStyle w:val="Hyperlink"/>
            <w:bCs/>
          </w:rPr>
          <w:t>kevin.oneill@duke.edu</w:t>
        </w:r>
      </w:hyperlink>
      <w:r w:rsidR="00092B84">
        <w:rPr>
          <w:bCs/>
        </w:rPr>
        <w:t xml:space="preserve">, </w:t>
      </w:r>
      <w:hyperlink r:id="rId9" w:history="1">
        <w:r w:rsidR="00092B84" w:rsidRPr="00451C00">
          <w:rPr>
            <w:rStyle w:val="Hyperlink"/>
            <w:bCs/>
          </w:rPr>
          <w:t>felipe.debrigard@duke.edu</w:t>
        </w:r>
      </w:hyperlink>
      <w:r w:rsidR="00092B84">
        <w:rPr>
          <w:bCs/>
        </w:rPr>
        <w:t xml:space="preserve"> </w:t>
      </w:r>
    </w:p>
    <w:p w14:paraId="5749D48C" w14:textId="2319FFA9" w:rsidR="00092B84" w:rsidRDefault="00092B84" w:rsidP="00092B84">
      <w:pPr>
        <w:spacing w:line="276" w:lineRule="auto"/>
        <w:rPr>
          <w:bCs/>
        </w:rPr>
      </w:pPr>
    </w:p>
    <w:tbl>
      <w:tblPr>
        <w:tblStyle w:val="TableGrid"/>
        <w:tblW w:w="0" w:type="auto"/>
        <w:tblLook w:val="04A0" w:firstRow="1" w:lastRow="0" w:firstColumn="1" w:lastColumn="0" w:noHBand="0" w:noVBand="1"/>
      </w:tblPr>
      <w:tblGrid>
        <w:gridCol w:w="4765"/>
        <w:gridCol w:w="4585"/>
      </w:tblGrid>
      <w:tr w:rsidR="00092B84" w14:paraId="437BA9FC" w14:textId="77777777" w:rsidTr="00092B84">
        <w:tc>
          <w:tcPr>
            <w:tcW w:w="4765" w:type="dxa"/>
          </w:tcPr>
          <w:p w14:paraId="01A3019E" w14:textId="1ABBCD81" w:rsidR="00092B84" w:rsidRDefault="00092B84" w:rsidP="00092B84">
            <w:pPr>
              <w:spacing w:line="276" w:lineRule="auto"/>
              <w:rPr>
                <w:bCs/>
              </w:rPr>
            </w:pPr>
            <w:r w:rsidRPr="00092B84">
              <w:rPr>
                <w:bCs/>
                <w:vertAlign w:val="superscript"/>
              </w:rPr>
              <w:t>1</w:t>
            </w:r>
            <w:r>
              <w:rPr>
                <w:bCs/>
              </w:rPr>
              <w:t xml:space="preserve"> Center for Cognitive Neuroscience</w:t>
            </w:r>
          </w:p>
          <w:p w14:paraId="02A402D5" w14:textId="77777777" w:rsidR="00092B84" w:rsidRDefault="00092B84" w:rsidP="00092B84">
            <w:pPr>
              <w:spacing w:line="276" w:lineRule="auto"/>
              <w:rPr>
                <w:bCs/>
              </w:rPr>
            </w:pPr>
            <w:r>
              <w:rPr>
                <w:bCs/>
              </w:rPr>
              <w:t>Duke University</w:t>
            </w:r>
          </w:p>
          <w:p w14:paraId="6C85A259" w14:textId="5C3F476D" w:rsidR="00092B84" w:rsidRDefault="00092B84" w:rsidP="00092B84">
            <w:pPr>
              <w:spacing w:line="276" w:lineRule="auto"/>
              <w:rPr>
                <w:bCs/>
              </w:rPr>
            </w:pPr>
            <w:r>
              <w:rPr>
                <w:bCs/>
              </w:rPr>
              <w:t xml:space="preserve">Durham, NC, USA </w:t>
            </w:r>
          </w:p>
          <w:p w14:paraId="7DB9D87E" w14:textId="77777777" w:rsidR="00092B84" w:rsidRDefault="00092B84" w:rsidP="00092B84">
            <w:pPr>
              <w:spacing w:line="276" w:lineRule="auto"/>
              <w:rPr>
                <w:bCs/>
              </w:rPr>
            </w:pPr>
          </w:p>
        </w:tc>
        <w:tc>
          <w:tcPr>
            <w:tcW w:w="4585" w:type="dxa"/>
          </w:tcPr>
          <w:p w14:paraId="6321DC1A" w14:textId="7928C06A" w:rsidR="00092B84" w:rsidRDefault="00092B84" w:rsidP="00092B84">
            <w:pPr>
              <w:spacing w:line="276" w:lineRule="auto"/>
              <w:rPr>
                <w:bCs/>
              </w:rPr>
            </w:pPr>
            <w:r w:rsidRPr="00092B84">
              <w:rPr>
                <w:bCs/>
                <w:vertAlign w:val="superscript"/>
              </w:rPr>
              <w:t>3</w:t>
            </w:r>
            <w:r>
              <w:rPr>
                <w:bCs/>
              </w:rPr>
              <w:t xml:space="preserve"> Duke Institute for Brain Science</w:t>
            </w:r>
          </w:p>
          <w:p w14:paraId="597C4FE5" w14:textId="77777777" w:rsidR="00092B84" w:rsidRDefault="00092B84" w:rsidP="00092B84">
            <w:pPr>
              <w:spacing w:line="276" w:lineRule="auto"/>
              <w:rPr>
                <w:bCs/>
              </w:rPr>
            </w:pPr>
            <w:r>
              <w:rPr>
                <w:bCs/>
              </w:rPr>
              <w:t>Duke University</w:t>
            </w:r>
          </w:p>
          <w:p w14:paraId="5DB352C8" w14:textId="0628777B" w:rsidR="00092B84" w:rsidRDefault="00092B84" w:rsidP="00092B84">
            <w:pPr>
              <w:spacing w:line="276" w:lineRule="auto"/>
              <w:rPr>
                <w:bCs/>
              </w:rPr>
            </w:pPr>
            <w:r>
              <w:rPr>
                <w:bCs/>
              </w:rPr>
              <w:t>Durham, NC, USA</w:t>
            </w:r>
          </w:p>
        </w:tc>
      </w:tr>
      <w:tr w:rsidR="00092B84" w14:paraId="7C2FE6A6" w14:textId="77777777" w:rsidTr="00092B84">
        <w:tc>
          <w:tcPr>
            <w:tcW w:w="4765" w:type="dxa"/>
          </w:tcPr>
          <w:p w14:paraId="6255C14E" w14:textId="77777777" w:rsidR="00092B84" w:rsidRDefault="00092B84" w:rsidP="00092B84">
            <w:pPr>
              <w:spacing w:line="276" w:lineRule="auto"/>
              <w:rPr>
                <w:bCs/>
              </w:rPr>
            </w:pPr>
            <w:r w:rsidRPr="00092B84">
              <w:rPr>
                <w:bCs/>
                <w:vertAlign w:val="superscript"/>
              </w:rPr>
              <w:t>2</w:t>
            </w:r>
            <w:r>
              <w:rPr>
                <w:bCs/>
              </w:rPr>
              <w:t xml:space="preserve"> Department of Psychology and Neuroscience </w:t>
            </w:r>
          </w:p>
          <w:p w14:paraId="3F653F76" w14:textId="3C74A7CA" w:rsidR="00092B84" w:rsidRDefault="00092B84" w:rsidP="00092B84">
            <w:pPr>
              <w:spacing w:line="276" w:lineRule="auto"/>
              <w:rPr>
                <w:bCs/>
              </w:rPr>
            </w:pPr>
            <w:r>
              <w:rPr>
                <w:bCs/>
              </w:rPr>
              <w:t>Duke University</w:t>
            </w:r>
          </w:p>
          <w:p w14:paraId="4C951016" w14:textId="39C7C1DE" w:rsidR="00092B84" w:rsidRDefault="00092B84" w:rsidP="00092B84">
            <w:pPr>
              <w:spacing w:line="276" w:lineRule="auto"/>
              <w:rPr>
                <w:bCs/>
              </w:rPr>
            </w:pPr>
            <w:r>
              <w:rPr>
                <w:bCs/>
              </w:rPr>
              <w:t>Durham, NC, USA</w:t>
            </w:r>
          </w:p>
          <w:p w14:paraId="7A34EE87" w14:textId="77777777" w:rsidR="00092B84" w:rsidRDefault="00092B84" w:rsidP="00092B84">
            <w:pPr>
              <w:spacing w:line="276" w:lineRule="auto"/>
              <w:rPr>
                <w:bCs/>
              </w:rPr>
            </w:pPr>
          </w:p>
        </w:tc>
        <w:tc>
          <w:tcPr>
            <w:tcW w:w="4585" w:type="dxa"/>
          </w:tcPr>
          <w:p w14:paraId="016C04D6" w14:textId="3CCA50AD" w:rsidR="00092B84" w:rsidRDefault="00092B84" w:rsidP="00092B84">
            <w:pPr>
              <w:spacing w:line="276" w:lineRule="auto"/>
              <w:rPr>
                <w:bCs/>
              </w:rPr>
            </w:pPr>
            <w:r w:rsidRPr="00092B84">
              <w:rPr>
                <w:bCs/>
                <w:vertAlign w:val="superscript"/>
              </w:rPr>
              <w:t xml:space="preserve">4 </w:t>
            </w:r>
            <w:r>
              <w:rPr>
                <w:bCs/>
              </w:rPr>
              <w:t>Department of Philosophy</w:t>
            </w:r>
          </w:p>
          <w:p w14:paraId="28EE6D6C" w14:textId="77777777" w:rsidR="00092B84" w:rsidRDefault="00092B84" w:rsidP="00092B84">
            <w:pPr>
              <w:spacing w:line="276" w:lineRule="auto"/>
              <w:rPr>
                <w:bCs/>
              </w:rPr>
            </w:pPr>
            <w:r>
              <w:rPr>
                <w:bCs/>
              </w:rPr>
              <w:t>Duke University</w:t>
            </w:r>
          </w:p>
          <w:p w14:paraId="5BAFA3E8" w14:textId="2C3C8606" w:rsidR="00092B84" w:rsidRDefault="00092B84" w:rsidP="00092B84">
            <w:pPr>
              <w:spacing w:line="276" w:lineRule="auto"/>
              <w:rPr>
                <w:bCs/>
              </w:rPr>
            </w:pPr>
            <w:r>
              <w:rPr>
                <w:bCs/>
              </w:rPr>
              <w:t>Durham, NC, USA</w:t>
            </w:r>
          </w:p>
        </w:tc>
      </w:tr>
    </w:tbl>
    <w:p w14:paraId="3771C8BE" w14:textId="77777777" w:rsidR="00092B84" w:rsidRDefault="00092B84" w:rsidP="00092B84">
      <w:pPr>
        <w:spacing w:line="276" w:lineRule="auto"/>
        <w:rPr>
          <w:bCs/>
        </w:rPr>
      </w:pPr>
    </w:p>
    <w:p w14:paraId="025BB849" w14:textId="084C52D3" w:rsidR="00092B84" w:rsidRDefault="00092B84" w:rsidP="00714E46">
      <w:pPr>
        <w:spacing w:line="276" w:lineRule="auto"/>
        <w:rPr>
          <w:bCs/>
        </w:rPr>
      </w:pPr>
      <w:r>
        <w:rPr>
          <w:bCs/>
        </w:rPr>
        <w:t>Corresponding author:</w:t>
      </w:r>
    </w:p>
    <w:p w14:paraId="73122BF0" w14:textId="1B2C8B5E" w:rsidR="00092B84" w:rsidRDefault="00092B84" w:rsidP="00714E46">
      <w:pPr>
        <w:spacing w:line="276" w:lineRule="auto"/>
        <w:rPr>
          <w:bCs/>
        </w:rPr>
      </w:pPr>
    </w:p>
    <w:p w14:paraId="16EB6327" w14:textId="6622D89F" w:rsidR="00092B84" w:rsidRDefault="00092B84" w:rsidP="00714E46">
      <w:pPr>
        <w:spacing w:line="276" w:lineRule="auto"/>
        <w:rPr>
          <w:bCs/>
        </w:rPr>
      </w:pPr>
      <w:r>
        <w:rPr>
          <w:bCs/>
        </w:rPr>
        <w:t>Kristina Krasich</w:t>
      </w:r>
    </w:p>
    <w:p w14:paraId="61DD3064" w14:textId="06ABED70" w:rsidR="00092B84" w:rsidRDefault="00092B84" w:rsidP="00714E46">
      <w:pPr>
        <w:spacing w:line="276" w:lineRule="auto"/>
        <w:rPr>
          <w:bCs/>
        </w:rPr>
      </w:pPr>
      <w:r>
        <w:rPr>
          <w:bCs/>
        </w:rPr>
        <w:t>Center for Cognitive Neuroscience</w:t>
      </w:r>
    </w:p>
    <w:p w14:paraId="0CC09C49" w14:textId="3FBEF543" w:rsidR="00092B84" w:rsidRDefault="00092B84" w:rsidP="00714E46">
      <w:pPr>
        <w:spacing w:line="276" w:lineRule="auto"/>
        <w:rPr>
          <w:bCs/>
        </w:rPr>
      </w:pPr>
      <w:r>
        <w:rPr>
          <w:bCs/>
        </w:rPr>
        <w:t>Duke University</w:t>
      </w:r>
    </w:p>
    <w:p w14:paraId="1BD3D453" w14:textId="568EA80C" w:rsidR="00092B84" w:rsidRDefault="00092B84" w:rsidP="00714E46">
      <w:pPr>
        <w:spacing w:line="276" w:lineRule="auto"/>
        <w:rPr>
          <w:bCs/>
        </w:rPr>
      </w:pPr>
      <w:r>
        <w:rPr>
          <w:bCs/>
        </w:rPr>
        <w:t>Durham, NC, USA</w:t>
      </w:r>
    </w:p>
    <w:p w14:paraId="39D1B8D7" w14:textId="496A9161" w:rsidR="00092B84" w:rsidRDefault="0072037C" w:rsidP="00714E46">
      <w:pPr>
        <w:spacing w:line="276" w:lineRule="auto"/>
        <w:rPr>
          <w:bCs/>
        </w:rPr>
      </w:pPr>
      <w:hyperlink r:id="rId10" w:history="1">
        <w:r w:rsidR="00092B84" w:rsidRPr="00451C00">
          <w:rPr>
            <w:rStyle w:val="Hyperlink"/>
            <w:bCs/>
          </w:rPr>
          <w:t>kristina.krasich@duke.edu</w:t>
        </w:r>
      </w:hyperlink>
    </w:p>
    <w:p w14:paraId="4C97176D" w14:textId="1858182C" w:rsidR="00092B84" w:rsidRDefault="00092B84" w:rsidP="00714E46">
      <w:pPr>
        <w:spacing w:line="276" w:lineRule="auto"/>
        <w:rPr>
          <w:b/>
        </w:rPr>
      </w:pPr>
    </w:p>
    <w:p w14:paraId="06A412F9" w14:textId="700205EC" w:rsidR="00092B84" w:rsidRDefault="00092B84" w:rsidP="00714E46">
      <w:pPr>
        <w:spacing w:line="276" w:lineRule="auto"/>
        <w:rPr>
          <w:b/>
        </w:rPr>
      </w:pPr>
      <w:r>
        <w:rPr>
          <w:b/>
        </w:rPr>
        <w:t xml:space="preserve">Word Count: </w:t>
      </w:r>
      <w:proofErr w:type="gramStart"/>
      <w:r>
        <w:rPr>
          <w:b/>
        </w:rPr>
        <w:t>XX,XXX</w:t>
      </w:r>
      <w:proofErr w:type="gramEnd"/>
    </w:p>
    <w:p w14:paraId="5057BA78" w14:textId="50997FB5" w:rsidR="00092B84" w:rsidRDefault="00092B84" w:rsidP="00714E46">
      <w:pPr>
        <w:spacing w:line="276" w:lineRule="auto"/>
        <w:rPr>
          <w:b/>
        </w:rPr>
      </w:pPr>
    </w:p>
    <w:p w14:paraId="2BC53519" w14:textId="04016D99" w:rsidR="00EF66D1" w:rsidRDefault="00EF66D1" w:rsidP="00714E46">
      <w:pPr>
        <w:spacing w:line="276" w:lineRule="auto"/>
        <w:rPr>
          <w:bCs/>
        </w:rPr>
      </w:pPr>
      <w:r>
        <w:rPr>
          <w:bCs/>
        </w:rPr>
        <w:t xml:space="preserve">Author note: [contributions, thanks, and…] This project is supported by an Office of Naval Research award (N00014-17-1-2603) to FDB. </w:t>
      </w:r>
    </w:p>
    <w:p w14:paraId="75AE5EAC" w14:textId="77777777" w:rsidR="00EF66D1" w:rsidRDefault="00EF66D1">
      <w:pPr>
        <w:spacing w:line="276" w:lineRule="auto"/>
        <w:rPr>
          <w:bCs/>
        </w:rPr>
      </w:pPr>
      <w:r>
        <w:rPr>
          <w:bCs/>
        </w:rPr>
        <w:br w:type="page"/>
      </w:r>
    </w:p>
    <w:p w14:paraId="0A3DC265" w14:textId="56527AB9" w:rsidR="00092B84" w:rsidRPr="00C6311B" w:rsidRDefault="00C6311B" w:rsidP="00C6311B">
      <w:pPr>
        <w:spacing w:line="276" w:lineRule="auto"/>
        <w:jc w:val="center"/>
        <w:rPr>
          <w:b/>
        </w:rPr>
      </w:pPr>
      <w:r>
        <w:rPr>
          <w:b/>
        </w:rPr>
        <w:lastRenderedPageBreak/>
        <w:t>Abstract</w:t>
      </w:r>
    </w:p>
    <w:p w14:paraId="630D7A76" w14:textId="77777777" w:rsidR="00092B84" w:rsidRDefault="00092B84" w:rsidP="00714E46">
      <w:pPr>
        <w:spacing w:line="276" w:lineRule="auto"/>
        <w:rPr>
          <w:b/>
        </w:rPr>
      </w:pPr>
    </w:p>
    <w:p w14:paraId="01666746" w14:textId="7D15AB82" w:rsidR="00A17405" w:rsidRPr="00A17405" w:rsidRDefault="00A17405" w:rsidP="00A17405">
      <w:pPr>
        <w:spacing w:line="276" w:lineRule="auto"/>
        <w:jc w:val="center"/>
        <w:rPr>
          <w:bCs/>
        </w:rPr>
      </w:pPr>
      <w:r w:rsidRPr="00E14026">
        <w:rPr>
          <w:bCs/>
          <w:i/>
          <w:iCs/>
        </w:rPr>
        <w:t>Keywords:</w:t>
      </w:r>
      <w:r>
        <w:rPr>
          <w:bCs/>
        </w:rPr>
        <w:t xml:space="preserve"> Causal selection, counterfactual thinking, </w:t>
      </w:r>
      <w:r w:rsidR="00E14026">
        <w:rPr>
          <w:bCs/>
        </w:rPr>
        <w:t xml:space="preserve">mental simulation, </w:t>
      </w:r>
      <w:r>
        <w:rPr>
          <w:bCs/>
        </w:rPr>
        <w:t xml:space="preserve">eye movements  </w:t>
      </w:r>
    </w:p>
    <w:p w14:paraId="1B9D5227" w14:textId="77777777" w:rsidR="00A17405" w:rsidRDefault="00A17405">
      <w:pPr>
        <w:spacing w:line="276" w:lineRule="auto"/>
        <w:rPr>
          <w:b/>
        </w:rPr>
      </w:pPr>
    </w:p>
    <w:p w14:paraId="02607586" w14:textId="77777777" w:rsidR="00A17405" w:rsidRDefault="00A17405">
      <w:pPr>
        <w:spacing w:line="276" w:lineRule="auto"/>
        <w:rPr>
          <w:b/>
        </w:rPr>
      </w:pPr>
      <w:r>
        <w:rPr>
          <w:b/>
        </w:rPr>
        <w:br w:type="page"/>
      </w:r>
    </w:p>
    <w:p w14:paraId="779B393B" w14:textId="167ADC41" w:rsidR="007F2948" w:rsidRDefault="00D5117B" w:rsidP="00D5117B">
      <w:pPr>
        <w:spacing w:line="360" w:lineRule="auto"/>
        <w:jc w:val="center"/>
        <w:rPr>
          <w:b/>
        </w:rPr>
      </w:pPr>
      <w:r>
        <w:rPr>
          <w:b/>
        </w:rPr>
        <w:lastRenderedPageBreak/>
        <w:t>Introduction</w:t>
      </w:r>
    </w:p>
    <w:p w14:paraId="3524BB19" w14:textId="7669AB34" w:rsidR="00463F81" w:rsidRDefault="00D5117B" w:rsidP="00D5117B">
      <w:pPr>
        <w:spacing w:line="360" w:lineRule="auto"/>
      </w:pPr>
      <w:r>
        <w:rPr>
          <w:b/>
        </w:rPr>
        <w:tab/>
      </w:r>
      <w:r w:rsidR="00781C03">
        <w:t xml:space="preserve">Successfully navigating everyday tasks requires people to </w:t>
      </w:r>
      <w:r w:rsidR="00DC7007">
        <w:t>evaluate</w:t>
      </w:r>
      <w:r w:rsidR="00781C03">
        <w:t xml:space="preserve"> cause-and-effect relationships. Such causal reasoning enables people to judge </w:t>
      </w:r>
      <w:r w:rsidR="00EA300A">
        <w:t>whether</w:t>
      </w:r>
      <w:r w:rsidR="000710C4">
        <w:t xml:space="preserve"> </w:t>
      </w:r>
      <w:r w:rsidR="00EA300A">
        <w:t>something was causally relevant to the outcome</w:t>
      </w:r>
      <w:r w:rsidR="00781C03">
        <w:t xml:space="preserve"> and </w:t>
      </w:r>
      <w:r w:rsidR="00463F81">
        <w:t>modify</w:t>
      </w:r>
      <w:r w:rsidR="00781C03">
        <w:t xml:space="preserve"> behavior accordingly</w:t>
      </w:r>
      <w:r w:rsidR="00463F81">
        <w:t xml:space="preserve"> to achieve optimal outcomes</w:t>
      </w:r>
      <w:r w:rsidR="00474FC7">
        <w:t xml:space="preserve">. How people </w:t>
      </w:r>
      <w:r w:rsidR="00EA300A">
        <w:t>form causal judgments</w:t>
      </w:r>
      <w:r w:rsidR="00474FC7">
        <w:t xml:space="preserve">, however, remains unclear, given that </w:t>
      </w:r>
      <w:r w:rsidR="00DC7007">
        <w:t xml:space="preserve">these judgments are </w:t>
      </w:r>
      <w:r w:rsidR="00474FC7">
        <w:t xml:space="preserve">influenced by </w:t>
      </w:r>
      <w:r w:rsidR="00EA300A">
        <w:t>a variety of factors</w:t>
      </w:r>
      <w:r w:rsidR="00474FC7">
        <w:t>, such as perceived norms and expectations (</w:t>
      </w:r>
      <w:commentRangeStart w:id="0"/>
      <w:r w:rsidR="00474FC7">
        <w:t>e.g</w:t>
      </w:r>
      <w:commentRangeEnd w:id="0"/>
      <w:r w:rsidR="00474FC7">
        <w:rPr>
          <w:rStyle w:val="CommentReference"/>
          <w:rFonts w:ascii="Arial" w:eastAsia="Arial" w:hAnsi="Arial" w:cs="Arial"/>
          <w:lang w:val="en"/>
        </w:rPr>
        <w:commentReference w:id="0"/>
      </w:r>
      <w:r w:rsidR="00474FC7">
        <w:t xml:space="preserve">., </w:t>
      </w:r>
      <w:proofErr w:type="spellStart"/>
      <w:r w:rsidR="00474FC7">
        <w:t>Knobe</w:t>
      </w:r>
      <w:proofErr w:type="spellEnd"/>
      <w:r w:rsidR="00474FC7">
        <w:t xml:space="preserve">, 2009; </w:t>
      </w:r>
      <w:proofErr w:type="spellStart"/>
      <w:r w:rsidR="00474FC7">
        <w:t>Knobe</w:t>
      </w:r>
      <w:proofErr w:type="spellEnd"/>
      <w:r w:rsidR="00474FC7">
        <w:t xml:space="preserve"> &amp; Fraser, 2008), the degree to which </w:t>
      </w:r>
      <w:r w:rsidR="00DC7007">
        <w:t>potential</w:t>
      </w:r>
      <w:r w:rsidR="00474FC7">
        <w:t xml:space="preserve"> causes and effect covary (Cheng &amp; Novick, 1991; Wasserman, </w:t>
      </w:r>
      <w:proofErr w:type="spellStart"/>
      <w:r w:rsidR="00474FC7">
        <w:t>Chatlosh</w:t>
      </w:r>
      <w:proofErr w:type="spellEnd"/>
      <w:r w:rsidR="00474FC7">
        <w:t xml:space="preserve">, &amp; </w:t>
      </w:r>
      <w:proofErr w:type="spellStart"/>
      <w:r w:rsidR="00474FC7">
        <w:t>Neunaber</w:t>
      </w:r>
      <w:proofErr w:type="spellEnd"/>
      <w:r w:rsidR="00474FC7">
        <w:t xml:space="preserve">, 1983), events that did not happen (e.g., </w:t>
      </w:r>
      <w:proofErr w:type="spellStart"/>
      <w:r w:rsidR="00474FC7">
        <w:t>Henne</w:t>
      </w:r>
      <w:proofErr w:type="spellEnd"/>
      <w:r w:rsidR="00474FC7">
        <w:t xml:space="preserve">, Niemi, </w:t>
      </w:r>
      <w:proofErr w:type="spellStart"/>
      <w:r w:rsidR="00474FC7">
        <w:t>Pinillos</w:t>
      </w:r>
      <w:proofErr w:type="spellEnd"/>
      <w:r w:rsidR="00474FC7">
        <w:t xml:space="preserve">, De </w:t>
      </w:r>
      <w:proofErr w:type="spellStart"/>
      <w:r w:rsidR="00474FC7">
        <w:t>Brigard</w:t>
      </w:r>
      <w:proofErr w:type="spellEnd"/>
      <w:r w:rsidR="00474FC7">
        <w:t xml:space="preserve">, &amp; </w:t>
      </w:r>
      <w:proofErr w:type="spellStart"/>
      <w:r w:rsidR="00474FC7">
        <w:t>Knobe</w:t>
      </w:r>
      <w:proofErr w:type="spellEnd"/>
      <w:r w:rsidR="00474FC7">
        <w:t xml:space="preserve">, 2019; Clarke, Shepherd, </w:t>
      </w:r>
      <w:proofErr w:type="spellStart"/>
      <w:r w:rsidR="00474FC7">
        <w:t>Stigall</w:t>
      </w:r>
      <w:proofErr w:type="spellEnd"/>
      <w:r w:rsidR="00474FC7">
        <w:t xml:space="preserve">, Waller &amp; </w:t>
      </w:r>
      <w:proofErr w:type="spellStart"/>
      <w:r w:rsidR="00474FC7">
        <w:t>Zarpentine</w:t>
      </w:r>
      <w:proofErr w:type="spellEnd"/>
      <w:r w:rsidR="00474FC7">
        <w:t xml:space="preserve">, 2015), and causal structure (e.g., </w:t>
      </w:r>
      <w:proofErr w:type="spellStart"/>
      <w:r w:rsidR="00474FC7">
        <w:t>Icard</w:t>
      </w:r>
      <w:proofErr w:type="spellEnd"/>
      <w:r w:rsidR="00474FC7">
        <w:t xml:space="preserve">, </w:t>
      </w:r>
      <w:proofErr w:type="spellStart"/>
      <w:r w:rsidR="00474FC7">
        <w:t>Kominsky</w:t>
      </w:r>
      <w:proofErr w:type="spellEnd"/>
      <w:r w:rsidR="00474FC7">
        <w:t xml:space="preserve">, &amp; </w:t>
      </w:r>
      <w:proofErr w:type="spellStart"/>
      <w:r w:rsidR="00474FC7">
        <w:t>Knobe</w:t>
      </w:r>
      <w:proofErr w:type="spellEnd"/>
      <w:r w:rsidR="00474FC7">
        <w:t xml:space="preserve">, 2017). </w:t>
      </w:r>
      <w:r w:rsidR="00DC7007">
        <w:t xml:space="preserve">From these findings, </w:t>
      </w:r>
      <w:r w:rsidR="00781C03">
        <w:t xml:space="preserve">there are conflicting theories regarding how people </w:t>
      </w:r>
      <w:r w:rsidR="006F403B">
        <w:t>manage to form causal judgments.</w:t>
      </w:r>
    </w:p>
    <w:p w14:paraId="353A6CD7" w14:textId="27CE49B2" w:rsidR="00B079E6" w:rsidRDefault="00DC7007" w:rsidP="00B079E6">
      <w:pPr>
        <w:spacing w:line="360" w:lineRule="auto"/>
        <w:ind w:firstLine="720"/>
      </w:pPr>
      <w:r>
        <w:rPr>
          <w:iCs/>
        </w:rPr>
        <w:t xml:space="preserve">As one prominent theory of causal reasoning, </w:t>
      </w:r>
      <w:r>
        <w:rPr>
          <w:i/>
        </w:rPr>
        <w:t>p</w:t>
      </w:r>
      <w:r w:rsidR="00474FC7">
        <w:rPr>
          <w:i/>
        </w:rPr>
        <w:t>rocess theories</w:t>
      </w:r>
      <w:r w:rsidR="00474FC7">
        <w:t xml:space="preserve"> argue that people will focus on the direct interaction between </w:t>
      </w:r>
      <w:r w:rsidR="007F68FA">
        <w:t xml:space="preserve">a covarying </w:t>
      </w:r>
      <w:r w:rsidR="00474FC7">
        <w:t>event</w:t>
      </w:r>
      <w:r w:rsidR="006F403B">
        <w:t xml:space="preserve"> and outcome</w:t>
      </w:r>
      <w:r w:rsidR="007F68FA">
        <w:t>,</w:t>
      </w:r>
      <w:r w:rsidR="00474FC7">
        <w:t xml:space="preserve"> assess</w:t>
      </w:r>
      <w:r w:rsidR="007F68FA">
        <w:t>ing</w:t>
      </w:r>
      <w:r w:rsidR="00474FC7">
        <w:t xml:space="preserve"> whether there was an exchange of some conserved quantity, such as energy or momentum (</w:t>
      </w:r>
      <w:proofErr w:type="spellStart"/>
      <w:r w:rsidR="00474FC7">
        <w:t>Dowe</w:t>
      </w:r>
      <w:proofErr w:type="spellEnd"/>
      <w:r w:rsidR="00474FC7">
        <w:t xml:space="preserve">, 2000; Salmon, 1997; Wolff, 2007). Supportive evidence shows </w:t>
      </w:r>
      <w:r w:rsidR="00B079E6">
        <w:t xml:space="preserve">that </w:t>
      </w:r>
      <w:r w:rsidR="00474FC7">
        <w:t xml:space="preserve">people </w:t>
      </w:r>
      <w:r w:rsidR="00B079E6">
        <w:t>tend to</w:t>
      </w:r>
      <w:r w:rsidR="00474FC7">
        <w:t xml:space="preserve"> </w:t>
      </w:r>
      <w:r w:rsidR="00B079E6">
        <w:t xml:space="preserve">judge something as more causally relevant when </w:t>
      </w:r>
      <w:r w:rsidR="00474FC7">
        <w:t xml:space="preserve">there is a continuous mechanism that links an action (e.g., kicking a ball) to the outcome (e.g., the ball landing in the goal; Walsh &amp; </w:t>
      </w:r>
      <w:proofErr w:type="spellStart"/>
      <w:r w:rsidR="00474FC7">
        <w:t>Sloman</w:t>
      </w:r>
      <w:proofErr w:type="spellEnd"/>
      <w:r w:rsidR="00474FC7">
        <w:t xml:space="preserve">, 2011). </w:t>
      </w:r>
      <w:r w:rsidR="00B079E6">
        <w:t xml:space="preserve">These actions are usually judged are more causally relevant when they directly precede the outcome, and </w:t>
      </w:r>
      <w:r w:rsidR="00474FC7">
        <w:t xml:space="preserve">possible enabling conditions (e.g., effective coaching strategies) are often judged as </w:t>
      </w:r>
      <w:r w:rsidR="00DB0E48">
        <w:t xml:space="preserve">less </w:t>
      </w:r>
      <w:r w:rsidR="00EA300A">
        <w:t>causally relevant</w:t>
      </w:r>
      <w:r w:rsidR="00474FC7">
        <w:t xml:space="preserve"> (e.g., Goldvarg &amp; Johnson-Laird, 2001). Therefore, process theories </w:t>
      </w:r>
      <w:r w:rsidR="00B079E6">
        <w:t xml:space="preserve">predict that people preferentially consider what </w:t>
      </w:r>
      <w:r w:rsidR="00B079E6" w:rsidRPr="00B079E6">
        <w:rPr>
          <w:i/>
          <w:iCs/>
        </w:rPr>
        <w:t>actually happened</w:t>
      </w:r>
      <w:r w:rsidR="00B079E6">
        <w:t xml:space="preserve"> between the </w:t>
      </w:r>
      <w:r w:rsidR="006F3C08">
        <w:t>potential causal event</w:t>
      </w:r>
      <w:r w:rsidR="00B079E6">
        <w:t xml:space="preserve"> and the outcome </w:t>
      </w:r>
      <w:r w:rsidR="006F3C08">
        <w:t>to form a causal judgment.</w:t>
      </w:r>
    </w:p>
    <w:p w14:paraId="17CF9122" w14:textId="181E3257" w:rsidR="00EE3F53" w:rsidRDefault="00474FC7" w:rsidP="00EE3F53">
      <w:pPr>
        <w:spacing w:line="360" w:lineRule="auto"/>
        <w:ind w:firstLine="720"/>
      </w:pPr>
      <w:r>
        <w:t xml:space="preserve">As one alternative account, </w:t>
      </w:r>
      <w:r>
        <w:rPr>
          <w:i/>
        </w:rPr>
        <w:t>counterfactual theories</w:t>
      </w:r>
      <w:r>
        <w:t xml:space="preserve"> argue that people </w:t>
      </w:r>
      <w:r w:rsidR="00B079E6">
        <w:t xml:space="preserve">compare what actually happened with what reasonably might have happened had the </w:t>
      </w:r>
      <w:r w:rsidR="006F3C08">
        <w:t>potential causal event</w:t>
      </w:r>
      <w:r w:rsidR="00B079E6">
        <w:t xml:space="preserve"> been absent or altered in some way (e.g., Lewis, 1973). This form of counterfactual thinking enables people to </w:t>
      </w:r>
      <w:r>
        <w:t xml:space="preserve">consider alternative scenarios and outcomes to assess whether the </w:t>
      </w:r>
      <w:r w:rsidR="006F3C08">
        <w:t>potential causal event</w:t>
      </w:r>
      <w:r>
        <w:t xml:space="preserve"> made a difference in the actual outcome. Counterfactual thinking can be highly episodic, with memory-like spatiotemporal mental simulations that resemble, but are altered from, the actual remembered event (</w:t>
      </w:r>
      <w:proofErr w:type="spellStart"/>
      <w:r>
        <w:t>Roese</w:t>
      </w:r>
      <w:proofErr w:type="spellEnd"/>
      <w:r>
        <w:t xml:space="preserve"> &amp; </w:t>
      </w:r>
      <w:proofErr w:type="spellStart"/>
      <w:r>
        <w:t>Epstude</w:t>
      </w:r>
      <w:proofErr w:type="spellEnd"/>
      <w:r>
        <w:t xml:space="preserve">, 2017; Byrne </w:t>
      </w:r>
      <w:r w:rsidRPr="00425B80">
        <w:t>201</w:t>
      </w:r>
      <w:r>
        <w:t xml:space="preserve">6). </w:t>
      </w:r>
      <w:r w:rsidR="00EE3F53">
        <w:t>Therefore, counterfactual thinking</w:t>
      </w:r>
      <w:r>
        <w:t xml:space="preserve"> engages cognitive (e.g., Weisberg &amp; Gopnik, 2016) and neural (e.g., Parikh, </w:t>
      </w:r>
      <w:proofErr w:type="spellStart"/>
      <w:r>
        <w:t>Ruzic</w:t>
      </w:r>
      <w:proofErr w:type="spellEnd"/>
      <w:r>
        <w:t xml:space="preserve">, Stewart, </w:t>
      </w:r>
      <w:proofErr w:type="spellStart"/>
      <w:r>
        <w:t>Spreng</w:t>
      </w:r>
      <w:proofErr w:type="spellEnd"/>
      <w:r>
        <w:t xml:space="preserve">, &amp; De </w:t>
      </w:r>
      <w:proofErr w:type="spellStart"/>
      <w:r>
        <w:t>Brigard</w:t>
      </w:r>
      <w:proofErr w:type="spellEnd"/>
      <w:r>
        <w:t xml:space="preserve">, 2018; </w:t>
      </w:r>
      <w:proofErr w:type="spellStart"/>
      <w:r>
        <w:t>Kulakova</w:t>
      </w:r>
      <w:proofErr w:type="spellEnd"/>
      <w:r>
        <w:t xml:space="preserve">, </w:t>
      </w:r>
      <w:proofErr w:type="spellStart"/>
      <w:r>
        <w:t>Aichhorn</w:t>
      </w:r>
      <w:proofErr w:type="spellEnd"/>
      <w:r>
        <w:t xml:space="preserve">, Schurz, </w:t>
      </w:r>
      <w:proofErr w:type="spellStart"/>
      <w:r>
        <w:t>Kronbichler</w:t>
      </w:r>
      <w:proofErr w:type="spellEnd"/>
      <w:r>
        <w:t xml:space="preserve">, </w:t>
      </w:r>
      <w:r>
        <w:lastRenderedPageBreak/>
        <w:t xml:space="preserve">&amp; </w:t>
      </w:r>
      <w:proofErr w:type="spellStart"/>
      <w:r>
        <w:t>Perner</w:t>
      </w:r>
      <w:proofErr w:type="spellEnd"/>
      <w:r>
        <w:t xml:space="preserve">, 2013) processes that support both memory reactivation as well as hypothetical simulation (for review, see De </w:t>
      </w:r>
      <w:proofErr w:type="spellStart"/>
      <w:r>
        <w:t>Brigard</w:t>
      </w:r>
      <w:proofErr w:type="spellEnd"/>
      <w:r>
        <w:t xml:space="preserve"> &amp; Parikh, 2019). </w:t>
      </w:r>
      <w:r w:rsidR="00EE3F53">
        <w:t>C</w:t>
      </w:r>
      <w:r>
        <w:t>ounterfactual thinking frequently occurs when outcomes are negative and/or unexpected (</w:t>
      </w:r>
      <w:proofErr w:type="spellStart"/>
      <w:r>
        <w:t>Roese</w:t>
      </w:r>
      <w:proofErr w:type="spellEnd"/>
      <w:r>
        <w:t xml:space="preserve">, 1997), but the counterfactual alternative needs to be relevant (Halpern &amp; Hitchcock, 2014; </w:t>
      </w:r>
      <w:proofErr w:type="spellStart"/>
      <w:r>
        <w:t>Icard</w:t>
      </w:r>
      <w:proofErr w:type="spellEnd"/>
      <w:r>
        <w:t xml:space="preserve"> et al., 2017; </w:t>
      </w:r>
      <w:proofErr w:type="spellStart"/>
      <w:r>
        <w:t>Kominsky</w:t>
      </w:r>
      <w:proofErr w:type="spellEnd"/>
      <w:r>
        <w:t xml:space="preserve"> &amp; Phillips, 2018) and plausible (Petrocelli, Percy, Sherman, &amp; </w:t>
      </w:r>
      <w:proofErr w:type="spellStart"/>
      <w:r>
        <w:t>Tormala</w:t>
      </w:r>
      <w:proofErr w:type="spellEnd"/>
      <w:r>
        <w:t xml:space="preserve">, 2011) to impact causal judgments. </w:t>
      </w:r>
    </w:p>
    <w:p w14:paraId="472D657B" w14:textId="06DABD90" w:rsidR="006F3C08" w:rsidRDefault="00EE3F53" w:rsidP="006F3C08">
      <w:pPr>
        <w:spacing w:line="360" w:lineRule="auto"/>
        <w:ind w:firstLine="720"/>
      </w:pPr>
      <w:r>
        <w:t>The fundamental difference between process and counterfactual theories</w:t>
      </w:r>
      <w:r w:rsidR="00DB0E48">
        <w:t>, thus,</w:t>
      </w:r>
      <w:r>
        <w:t xml:space="preserve"> is the extent to which people consider what </w:t>
      </w:r>
      <w:r w:rsidRPr="00EE3F53">
        <w:rPr>
          <w:i/>
          <w:iCs/>
        </w:rPr>
        <w:t>actually</w:t>
      </w:r>
      <w:r>
        <w:t xml:space="preserve"> happened with what </w:t>
      </w:r>
      <w:r w:rsidRPr="00EE3F53">
        <w:rPr>
          <w:i/>
          <w:iCs/>
        </w:rPr>
        <w:t>counterfactually</w:t>
      </w:r>
      <w:r>
        <w:t xml:space="preserve"> could have happened </w:t>
      </w:r>
      <w:r w:rsidR="006F3C08">
        <w:t>when forming</w:t>
      </w:r>
      <w:r>
        <w:t xml:space="preserve"> a causal judgment. </w:t>
      </w:r>
      <w:r w:rsidR="0039012D">
        <w:t xml:space="preserve">Toward adjudicating between </w:t>
      </w:r>
      <w:r w:rsidR="002C793B">
        <w:t>these prominent</w:t>
      </w:r>
      <w:r w:rsidR="0039012D">
        <w:t xml:space="preserve"> theories,</w:t>
      </w:r>
      <w:r w:rsidR="004C3CCE">
        <w:t xml:space="preserve"> </w:t>
      </w:r>
      <w:proofErr w:type="spellStart"/>
      <w:r w:rsidR="0039012D">
        <w:t>Gerstenberg</w:t>
      </w:r>
      <w:proofErr w:type="spellEnd"/>
      <w:r w:rsidR="0039012D">
        <w:t xml:space="preserve"> et al., (2017) tracked</w:t>
      </w:r>
      <w:r w:rsidR="00DB0E48">
        <w:t xml:space="preserve"> participants’</w:t>
      </w:r>
      <w:r w:rsidR="002C793B">
        <w:t xml:space="preserve"> </w:t>
      </w:r>
      <w:r w:rsidR="0039012D">
        <w:t xml:space="preserve">eye movements </w:t>
      </w:r>
      <w:r w:rsidR="00CF1729">
        <w:t>to investigate what visuospatial information—such as about the form, structure, and spatial relationship of objects—people fixated in the process of forming a causal judgment. Eye movements provide a spatially precise measure of the overt allocation of attention. This is because visual inputs are only acquired during fixations—periods of time when the eye remain relatively still—but are physically [</w:t>
      </w:r>
      <w:r w:rsidR="00CF1729" w:rsidRPr="00303161">
        <w:rPr>
          <w:highlight w:val="yellow"/>
        </w:rPr>
        <w:t>ref</w:t>
      </w:r>
      <w:r w:rsidR="00CF1729">
        <w:t>] and cognitively blocked</w:t>
      </w:r>
      <w:r w:rsidR="00546EB8">
        <w:t xml:space="preserve"> [</w:t>
      </w:r>
      <w:r w:rsidR="00546EB8" w:rsidRPr="00303161">
        <w:rPr>
          <w:highlight w:val="yellow"/>
        </w:rPr>
        <w:t>ref</w:t>
      </w:r>
      <w:r w:rsidR="00546EB8">
        <w:t>]</w:t>
      </w:r>
      <w:r w:rsidR="00CF1729">
        <w:t xml:space="preserve"> during saccades—the ballistic eye movements that relocate fixations</w:t>
      </w:r>
      <w:r w:rsidR="00303161">
        <w:t xml:space="preserve">. </w:t>
      </w:r>
      <w:r w:rsidR="00CF1729">
        <w:t xml:space="preserve">Accordingly, </w:t>
      </w:r>
      <w:proofErr w:type="spellStart"/>
      <w:r w:rsidR="00CF1729">
        <w:t>Gerstenberg</w:t>
      </w:r>
      <w:proofErr w:type="spellEnd"/>
      <w:r w:rsidR="00CF1729">
        <w:t xml:space="preserve"> et al. (2017) hypothesized that </w:t>
      </w:r>
      <w:r w:rsidR="006F3C08">
        <w:t xml:space="preserve">how people fixated on visuospatial information would reveal </w:t>
      </w:r>
      <w:r w:rsidR="00DB0E48">
        <w:t>how such information was evaluated</w:t>
      </w:r>
      <w:r w:rsidR="006F3C08">
        <w:t xml:space="preserve"> </w:t>
      </w:r>
      <w:r w:rsidR="00DB0E48">
        <w:t>while forming a</w:t>
      </w:r>
      <w:r w:rsidR="006F3C08">
        <w:t xml:space="preserve"> causal judgment.</w:t>
      </w:r>
    </w:p>
    <w:p w14:paraId="7BD5BBB0" w14:textId="48185458" w:rsidR="00303161" w:rsidRDefault="00C824B7" w:rsidP="00303161">
      <w:pPr>
        <w:spacing w:line="360" w:lineRule="auto"/>
        <w:ind w:firstLine="720"/>
      </w:pPr>
      <w:proofErr w:type="spellStart"/>
      <w:r>
        <w:t>Gerstenberg</w:t>
      </w:r>
      <w:proofErr w:type="spellEnd"/>
      <w:r>
        <w:t xml:space="preserve"> et al., (2017) asked participants to watch </w:t>
      </w:r>
      <w:r w:rsidR="00474FC7">
        <w:t xml:space="preserve">videos of two balls (Balls A and B) moving toward a goal and colliding into each other. </w:t>
      </w:r>
      <w:r w:rsidR="004C3CCE">
        <w:t xml:space="preserve">While watching the videos, </w:t>
      </w:r>
      <w:r>
        <w:t>participants, as between-subject conditions,</w:t>
      </w:r>
      <w:r w:rsidR="002C7E65">
        <w:t xml:space="preserve"> </w:t>
      </w:r>
      <w:r w:rsidR="004C3CCE">
        <w:t>thought about</w:t>
      </w:r>
      <w:r w:rsidR="0076687B">
        <w:t xml:space="preserve"> 1) the extent to which Ball B scored </w:t>
      </w:r>
      <w:r w:rsidR="0039012D">
        <w:t xml:space="preserve">(outcome assessment), </w:t>
      </w:r>
      <w:r w:rsidR="0076687B">
        <w:t xml:space="preserve">the extent to which it would have scored </w:t>
      </w:r>
      <w:r w:rsidR="0039012D">
        <w:t xml:space="preserve">had Ball A not been present (counterfactual thinking), or whether Ball A caused Ball B to score or not score (causal </w:t>
      </w:r>
      <w:r w:rsidR="00C65035">
        <w:t>judgment</w:t>
      </w:r>
      <w:r w:rsidR="0039012D">
        <w:t>).</w:t>
      </w:r>
      <w:r w:rsidR="0076687B">
        <w:t xml:space="preserve"> </w:t>
      </w:r>
      <w:r w:rsidR="004B0D96">
        <w:t xml:space="preserve">The findings showed that participants who engaged </w:t>
      </w:r>
      <w:r>
        <w:t>in counterfactual thinking and causal judgment</w:t>
      </w:r>
      <w:r w:rsidR="00DB0E48">
        <w:t>—compared to those who engaged in outcome assessment—</w:t>
      </w:r>
      <w:r>
        <w:t xml:space="preserve">had a greater tendency to fixate </w:t>
      </w:r>
      <w:r w:rsidR="00DB0E48">
        <w:t xml:space="preserve">in the spatial locations </w:t>
      </w:r>
      <w:r w:rsidR="004B0D96">
        <w:t>where Ball B would have moved had Ball A not interfered</w:t>
      </w:r>
      <w:r w:rsidR="001078C5">
        <w:t xml:space="preserve"> (</w:t>
      </w:r>
      <w:r w:rsidR="009100B7">
        <w:t xml:space="preserve">the </w:t>
      </w:r>
      <w:r w:rsidR="009100B7" w:rsidRPr="009100B7">
        <w:rPr>
          <w:i/>
          <w:iCs/>
        </w:rPr>
        <w:t>counterfactual movement</w:t>
      </w:r>
      <w:r w:rsidR="009100B7">
        <w:t xml:space="preserve"> of Ball B</w:t>
      </w:r>
      <w:r w:rsidR="001078C5">
        <w:t>)</w:t>
      </w:r>
      <w:r w:rsidR="004B0D96">
        <w:t>. Th</w:t>
      </w:r>
      <w:r>
        <w:t>e</w:t>
      </w:r>
      <w:r w:rsidR="004B0D96">
        <w:t xml:space="preserve"> tendenc</w:t>
      </w:r>
      <w:r>
        <w:t>y to fixate on counterfactual movements</w:t>
      </w:r>
      <w:r w:rsidR="004B0D96">
        <w:t xml:space="preserve"> corresponded with Ball A being judged as more causally </w:t>
      </w:r>
      <w:r w:rsidR="00C65035">
        <w:t>relevant</w:t>
      </w:r>
      <w:r w:rsidR="004B0D96">
        <w:t xml:space="preserve"> to the outcome of Ball B. The authors therefore inferred</w:t>
      </w:r>
      <w:r>
        <w:t xml:space="preserve"> that</w:t>
      </w:r>
      <w:r w:rsidR="004B0D96">
        <w:t xml:space="preserve"> participants </w:t>
      </w:r>
      <w:r w:rsidR="00DB0E48">
        <w:t xml:space="preserve">tended to </w:t>
      </w:r>
      <w:r w:rsidR="004B0D96">
        <w:t>simulate the counterfactual movements of Ball B</w:t>
      </w:r>
      <w:r w:rsidR="00C65035">
        <w:t xml:space="preserve"> to </w:t>
      </w:r>
      <w:r w:rsidR="00DB0E48">
        <w:t>judge the causal</w:t>
      </w:r>
      <w:r w:rsidR="00C65035">
        <w:t xml:space="preserve"> relevance of Ball </w:t>
      </w:r>
      <w:r w:rsidR="00DB0E48">
        <w:t>A.</w:t>
      </w:r>
    </w:p>
    <w:p w14:paraId="0D698CC1" w14:textId="39A6702D" w:rsidR="00C65035" w:rsidRDefault="00DB0E48" w:rsidP="0020330A">
      <w:pPr>
        <w:spacing w:line="360" w:lineRule="auto"/>
        <w:ind w:firstLine="720"/>
      </w:pPr>
      <w:r>
        <w:lastRenderedPageBreak/>
        <w:t xml:space="preserve">Unfortunately, this conclusion is unwarranted given a critical limitation of the study, namely </w:t>
      </w:r>
      <w:r w:rsidR="00C65035">
        <w:t xml:space="preserve">that </w:t>
      </w:r>
      <w:r w:rsidR="00C05A0C">
        <w:t xml:space="preserve">Ball B’s counterfactual movement was spatially equivalent to its original </w:t>
      </w:r>
      <w:r w:rsidR="0020330A">
        <w:t>path</w:t>
      </w:r>
      <w:r w:rsidR="00C05A0C">
        <w:t xml:space="preserve"> before Ball A’s interference. </w:t>
      </w:r>
      <w:r w:rsidR="004B0D96">
        <w:t xml:space="preserve">This made it impossible to disambiguate whether fixations </w:t>
      </w:r>
      <w:r w:rsidR="0020330A">
        <w:t xml:space="preserve">to this location reflected counterfactual simulations or instead </w:t>
      </w:r>
      <w:r w:rsidR="004B0D96">
        <w:t>future-directed hypothetical simulations</w:t>
      </w:r>
      <w:r w:rsidR="00E748B1">
        <w:t xml:space="preserve"> </w:t>
      </w:r>
      <w:r w:rsidR="004B0D96">
        <w:t>of Ball B’s original projected movement</w:t>
      </w:r>
      <w:r w:rsidR="00E748B1">
        <w:t xml:space="preserve"> (e.g.,</w:t>
      </w:r>
      <w:r w:rsidR="0020330A">
        <w:t xml:space="preserve"> </w:t>
      </w:r>
      <w:proofErr w:type="spellStart"/>
      <w:r w:rsidR="0020330A">
        <w:t>extrapoloation</w:t>
      </w:r>
      <w:proofErr w:type="spellEnd"/>
      <w:r w:rsidR="0020330A">
        <w:t>;</w:t>
      </w:r>
      <w:r w:rsidR="00E748B1">
        <w:t xml:space="preserve"> </w:t>
      </w:r>
      <w:commentRangeStart w:id="1"/>
      <w:r w:rsidR="00E748B1">
        <w:t>Howe &amp; Holcombe, 2012</w:t>
      </w:r>
      <w:commentRangeEnd w:id="1"/>
      <w:r w:rsidR="00E748B1">
        <w:rPr>
          <w:rStyle w:val="CommentReference"/>
          <w:rFonts w:ascii="Arial" w:eastAsia="Arial" w:hAnsi="Arial" w:cs="Arial"/>
          <w:lang w:val="en"/>
        </w:rPr>
        <w:commentReference w:id="1"/>
      </w:r>
      <w:r w:rsidR="00E748B1">
        <w:t xml:space="preserve">; </w:t>
      </w:r>
      <w:proofErr w:type="spellStart"/>
      <w:r w:rsidR="00E748B1">
        <w:t>Luu</w:t>
      </w:r>
      <w:proofErr w:type="spellEnd"/>
      <w:r w:rsidR="00E748B1">
        <w:t xml:space="preserve"> &amp; Howe, 2015)</w:t>
      </w:r>
      <w:r w:rsidR="004B0D96">
        <w:t xml:space="preserve">. The authors acknowledged this limitation but suggested </w:t>
      </w:r>
      <w:r w:rsidR="004D3C85">
        <w:t xml:space="preserve">further </w:t>
      </w:r>
      <w:r w:rsidR="004B0D96">
        <w:t>that fixations toward Ball B’s projected movement would still allow participants to acquire the visuospatial information needed for generating counterfactual contrasts</w:t>
      </w:r>
      <w:r w:rsidR="0020330A">
        <w:t xml:space="preserve"> later once </w:t>
      </w:r>
      <w:r w:rsidR="004B0D96">
        <w:t xml:space="preserve">the visual input was removed. </w:t>
      </w:r>
      <w:r w:rsidR="00474FC7">
        <w:t>This account, though, was not tested</w:t>
      </w:r>
      <w:r w:rsidR="00C65035">
        <w:t xml:space="preserve">, given that </w:t>
      </w:r>
      <w:r w:rsidR="001078C5">
        <w:t>the recorded</w:t>
      </w:r>
      <w:r w:rsidR="00401B85">
        <w:t xml:space="preserve"> eye movements </w:t>
      </w:r>
      <w:r w:rsidR="0020330A">
        <w:t xml:space="preserve">did not reflect whether and how participants </w:t>
      </w:r>
      <w:r w:rsidR="0020330A" w:rsidRPr="0020330A">
        <w:rPr>
          <w:i/>
          <w:iCs/>
        </w:rPr>
        <w:t>retrospectively</w:t>
      </w:r>
      <w:r w:rsidR="0020330A">
        <w:t xml:space="preserve"> reflected on what could have occurred to form the causal judgment.</w:t>
      </w:r>
    </w:p>
    <w:p w14:paraId="4BA68F4A" w14:textId="4FD3F88D" w:rsidR="002C793B" w:rsidRDefault="002C793B" w:rsidP="002C793B">
      <w:pPr>
        <w:spacing w:line="360" w:lineRule="auto"/>
      </w:pPr>
    </w:p>
    <w:p w14:paraId="11F31DEE" w14:textId="53AE5281" w:rsidR="002C793B" w:rsidRPr="002C793B" w:rsidRDefault="002C793B" w:rsidP="002C793B">
      <w:pPr>
        <w:spacing w:line="360" w:lineRule="auto"/>
        <w:rPr>
          <w:b/>
          <w:bCs/>
        </w:rPr>
      </w:pPr>
      <w:r w:rsidRPr="002C793B">
        <w:rPr>
          <w:b/>
          <w:bCs/>
        </w:rPr>
        <w:t>The current study</w:t>
      </w:r>
    </w:p>
    <w:p w14:paraId="732A30EE" w14:textId="7474D690" w:rsidR="00CF1729" w:rsidRDefault="006813D2" w:rsidP="00512EBB">
      <w:pPr>
        <w:tabs>
          <w:tab w:val="left" w:pos="630"/>
          <w:tab w:val="left" w:pos="720"/>
        </w:tabs>
        <w:spacing w:line="360" w:lineRule="auto"/>
        <w:ind w:firstLine="720"/>
      </w:pPr>
      <w:r>
        <w:t xml:space="preserve">The current research </w:t>
      </w:r>
      <w:r w:rsidR="00312133">
        <w:t>will</w:t>
      </w:r>
      <w:r w:rsidR="002A54E9">
        <w:t xml:space="preserve"> address the limitation of </w:t>
      </w:r>
      <w:proofErr w:type="spellStart"/>
      <w:r w:rsidR="002A54E9">
        <w:t>Gerstenberg</w:t>
      </w:r>
      <w:proofErr w:type="spellEnd"/>
      <w:r w:rsidR="002A54E9">
        <w:t xml:space="preserve"> et al. (2017) and further adjudicate between process and counterfactual theories by investigating how people overtly attend to visuospatial information both while it is perceptually available as well as while people retrospectively reflect on the event to form a causal judgment. </w:t>
      </w:r>
      <w:r w:rsidR="00626D23">
        <w:t>P</w:t>
      </w:r>
      <w:r w:rsidR="00312133">
        <w:t xml:space="preserve">articipants will complete a ball-shooting </w:t>
      </w:r>
      <w:r w:rsidR="00303161">
        <w:t xml:space="preserve">game wherein they will, as randomized between-subject conditions, </w:t>
      </w:r>
      <w:r w:rsidR="00312133">
        <w:t xml:space="preserve">shoot a ball toward a goal </w:t>
      </w:r>
      <w:r w:rsidR="00D972E4">
        <w:t>trying</w:t>
      </w:r>
      <w:r w:rsidR="00312133">
        <w:t xml:space="preserve"> to score</w:t>
      </w:r>
      <w:r w:rsidR="004534C9">
        <w:t xml:space="preserve"> (</w:t>
      </w:r>
      <w:r w:rsidR="004534C9" w:rsidRPr="004534C9">
        <w:rPr>
          <w:i/>
          <w:iCs/>
        </w:rPr>
        <w:t>ball-focused</w:t>
      </w:r>
      <w:r w:rsidR="004534C9">
        <w:t>)</w:t>
      </w:r>
      <w:r w:rsidR="00303161">
        <w:t>,</w:t>
      </w:r>
      <w:r w:rsidR="00312133">
        <w:t xml:space="preserve"> or they will move a goalie </w:t>
      </w:r>
      <w:r w:rsidR="00D972E4">
        <w:t>trying</w:t>
      </w:r>
      <w:r w:rsidR="00312133">
        <w:t xml:space="preserve"> to block the ball from scoring</w:t>
      </w:r>
      <w:r w:rsidR="004534C9">
        <w:t xml:space="preserve"> </w:t>
      </w:r>
      <w:r w:rsidR="004534C9">
        <w:t>(</w:t>
      </w:r>
      <w:r w:rsidR="004534C9">
        <w:rPr>
          <w:i/>
          <w:iCs/>
        </w:rPr>
        <w:t>goalie</w:t>
      </w:r>
      <w:r w:rsidR="004534C9" w:rsidRPr="004534C9">
        <w:rPr>
          <w:i/>
          <w:iCs/>
        </w:rPr>
        <w:t>-focused</w:t>
      </w:r>
      <w:r w:rsidR="004534C9">
        <w:t>)</w:t>
      </w:r>
      <w:r w:rsidR="000C2B45">
        <w:t>.</w:t>
      </w:r>
      <w:r w:rsidR="00312133">
        <w:t xml:space="preserve"> </w:t>
      </w:r>
      <w:r w:rsidR="00D71B61">
        <w:t xml:space="preserve">Participants will first decide how to move the ball or goalie (left or right), then they will watch a video of the event and outcome (e.g., the ball moving toward the goal, and the goalie blocking the ball from scoring). </w:t>
      </w:r>
      <w:r w:rsidR="002A54E9">
        <w:t xml:space="preserve">People will then, as </w:t>
      </w:r>
      <w:proofErr w:type="gramStart"/>
      <w:r w:rsidR="002A54E9">
        <w:t>randomized</w:t>
      </w:r>
      <w:proofErr w:type="gramEnd"/>
      <w:r w:rsidR="002A54E9">
        <w:t xml:space="preserve"> within-subject conditions, </w:t>
      </w:r>
      <w:r w:rsidR="00881F59">
        <w:t>retrospectively 1) reflect on the</w:t>
      </w:r>
      <w:r w:rsidR="00EE75EB">
        <w:t xml:space="preserve"> actual</w:t>
      </w:r>
      <w:r w:rsidR="00881F59">
        <w:t xml:space="preserve"> outcome (</w:t>
      </w:r>
      <w:r w:rsidR="002A54E9">
        <w:t>outcome assessment</w:t>
      </w:r>
      <w:r w:rsidR="00881F59">
        <w:t>)</w:t>
      </w:r>
      <w:r w:rsidR="002A54E9">
        <w:t xml:space="preserve">, </w:t>
      </w:r>
      <w:r w:rsidR="00881F59">
        <w:t xml:space="preserve">2) consider </w:t>
      </w:r>
      <w:proofErr w:type="spellStart"/>
      <w:r w:rsidR="00EE75EB">
        <w:t xml:space="preserve">a </w:t>
      </w:r>
      <w:proofErr w:type="spellEnd"/>
      <w:r w:rsidR="00881F59">
        <w:t xml:space="preserve">counterfactual event </w:t>
      </w:r>
      <w:r w:rsidR="00EE75EB">
        <w:t xml:space="preserve">and outcome </w:t>
      </w:r>
      <w:r w:rsidR="00881F59">
        <w:t>(</w:t>
      </w:r>
      <w:r w:rsidR="002A54E9">
        <w:t>counterfactual thinking</w:t>
      </w:r>
      <w:r w:rsidR="00881F59">
        <w:t>)</w:t>
      </w:r>
      <w:r w:rsidR="002A54E9">
        <w:t xml:space="preserve">, or </w:t>
      </w:r>
      <w:r w:rsidR="00881F59">
        <w:t xml:space="preserve">3) </w:t>
      </w:r>
      <w:r w:rsidR="002A54E9">
        <w:t>form a causal judgment about what caused the ball to score</w:t>
      </w:r>
      <w:r w:rsidR="00EE75EB">
        <w:t xml:space="preserve"> or not score</w:t>
      </w:r>
      <w:r w:rsidR="00881F59">
        <w:t xml:space="preserve"> (causal judgment)</w:t>
      </w:r>
      <w:r w:rsidR="002A54E9">
        <w:t>.</w:t>
      </w:r>
      <w:r w:rsidR="00D71B61">
        <w:t xml:space="preserve"> </w:t>
      </w:r>
      <w:r w:rsidR="00881F59">
        <w:t xml:space="preserve">Eye movements will be record both while participants watch the video and while they retrospectively reflect on the outcome to assess what visuospatial information is attended during encoding and mentally simulated later during reflection. </w:t>
      </w:r>
    </w:p>
    <w:p w14:paraId="2E66A8BC" w14:textId="6C37CC2B" w:rsidR="0072037C" w:rsidRDefault="00B32ACA" w:rsidP="0072037C">
      <w:pPr>
        <w:tabs>
          <w:tab w:val="left" w:pos="630"/>
          <w:tab w:val="left" w:pos="720"/>
        </w:tabs>
        <w:spacing w:line="360" w:lineRule="auto"/>
        <w:ind w:firstLine="720"/>
      </w:pPr>
      <w:r>
        <w:t>D</w:t>
      </w:r>
      <w:r w:rsidR="006E3233">
        <w:t>uring encoding, participants will be unaware of how they will</w:t>
      </w:r>
      <w:r w:rsidR="00881F59">
        <w:t xml:space="preserve"> need to later reflect on the outcome</w:t>
      </w:r>
      <w:r w:rsidR="0072037C">
        <w:t xml:space="preserve">. This will require participants to prepare for any type of reflection by sampling all potentially relevant visuospatial information. </w:t>
      </w:r>
      <w:r w:rsidR="006E3233">
        <w:t xml:space="preserve">As such, eye movements during initial encoding </w:t>
      </w:r>
      <w:r w:rsidR="006E3233">
        <w:lastRenderedPageBreak/>
        <w:t>are not predicted to vary across trials</w:t>
      </w:r>
      <w:r w:rsidR="0072037C">
        <w:t xml:space="preserve"> and will thus serve as a baseline understanding of how visuospatial information is encoded without any specific top-down, goal-direct impacts. </w:t>
      </w:r>
      <w:r w:rsidR="0076229C">
        <w:t xml:space="preserve">It is likely that participants will frequently fixate on the moving objects because </w:t>
      </w:r>
      <w:r w:rsidR="0076229C">
        <w:t xml:space="preserve">task-relevant motion is a highly salient visual input, likely to capture attention (e.g., </w:t>
      </w:r>
      <w:proofErr w:type="spellStart"/>
      <w:r w:rsidR="0076229C">
        <w:t>Hillstrom</w:t>
      </w:r>
      <w:proofErr w:type="spellEnd"/>
      <w:r w:rsidR="0076229C">
        <w:t xml:space="preserve"> &amp; Yantis, 1994; </w:t>
      </w:r>
      <w:commentRangeStart w:id="2"/>
      <w:r w:rsidR="0076229C">
        <w:t xml:space="preserve">Yantis &amp; </w:t>
      </w:r>
      <w:proofErr w:type="spellStart"/>
      <w:r w:rsidR="0076229C">
        <w:t>Egeth</w:t>
      </w:r>
      <w:proofErr w:type="spellEnd"/>
      <w:r w:rsidR="0076229C">
        <w:t>, 1999</w:t>
      </w:r>
      <w:commentRangeEnd w:id="2"/>
      <w:r w:rsidR="0076229C">
        <w:rPr>
          <w:rStyle w:val="CommentReference"/>
          <w:rFonts w:ascii="Arial" w:eastAsia="Arial" w:hAnsi="Arial" w:cs="Arial"/>
          <w:lang w:val="en"/>
        </w:rPr>
        <w:commentReference w:id="2"/>
      </w:r>
      <w:r w:rsidR="0076229C">
        <w:t>)</w:t>
      </w:r>
      <w:r w:rsidR="0076229C">
        <w:t xml:space="preserve">. </w:t>
      </w:r>
      <w:r w:rsidR="00CC2308">
        <w:t xml:space="preserve">Further, this visuospatial information is relevant to assessing the actual event and outcome. </w:t>
      </w:r>
      <w:r w:rsidR="0076229C">
        <w:t xml:space="preserve">That said, consistent with the conclusions from </w:t>
      </w:r>
      <w:proofErr w:type="spellStart"/>
      <w:r w:rsidR="0076229C">
        <w:t>Gerstenberg</w:t>
      </w:r>
      <w:proofErr w:type="spellEnd"/>
      <w:r w:rsidR="0076229C">
        <w:t xml:space="preserve"> et al., 2017, people may also sometimes fixate on counterfactual movements, which would facilitate the counterfactual simulations that may need to be generated later during reflection. </w:t>
      </w:r>
    </w:p>
    <w:p w14:paraId="05DAEE3F" w14:textId="77777777" w:rsidR="00512EBB" w:rsidRPr="00512EBB" w:rsidRDefault="0063492C" w:rsidP="00512EBB">
      <w:pPr>
        <w:tabs>
          <w:tab w:val="left" w:pos="630"/>
          <w:tab w:val="left" w:pos="720"/>
        </w:tabs>
        <w:spacing w:line="360" w:lineRule="auto"/>
        <w:ind w:firstLine="720"/>
      </w:pPr>
      <w:r>
        <w:t xml:space="preserve">While participants reflect on the outcome, they will look at a blank screen. </w:t>
      </w:r>
      <w:r w:rsidR="00914BEC">
        <w:t xml:space="preserve">Past research </w:t>
      </w:r>
      <w:r w:rsidR="006A4B7E">
        <w:t xml:space="preserve">consistently </w:t>
      </w:r>
      <w:r w:rsidR="00914BEC">
        <w:t>shows that when people look at a blank screen and</w:t>
      </w:r>
      <w:r w:rsidR="00F90C5B">
        <w:t xml:space="preserve"> construct a mental </w:t>
      </w:r>
      <w:r>
        <w:t xml:space="preserve">simulation </w:t>
      </w:r>
      <w:r w:rsidR="00F90C5B">
        <w:t xml:space="preserve">of </w:t>
      </w:r>
      <w:r w:rsidR="00914BEC">
        <w:t xml:space="preserve">previously viewed visuospatial information, they tend </w:t>
      </w:r>
      <w:r w:rsidR="009059C7">
        <w:t xml:space="preserve">to </w:t>
      </w:r>
      <w:r w:rsidR="00914BEC">
        <w:t xml:space="preserve">systematically move their eyes to the spatial locations once occupied by the original visual information (e.g., </w:t>
      </w:r>
      <w:commentRangeStart w:id="3"/>
      <w:r w:rsidR="00914BEC">
        <w:t>Altmann</w:t>
      </w:r>
      <w:commentRangeEnd w:id="3"/>
      <w:r w:rsidR="00914BEC">
        <w:rPr>
          <w:rStyle w:val="CommentReference"/>
          <w:rFonts w:ascii="Arial" w:eastAsia="Arial" w:hAnsi="Arial" w:cs="Arial"/>
          <w:lang w:val="en"/>
        </w:rPr>
        <w:commentReference w:id="3"/>
      </w:r>
      <w:r w:rsidR="00914BEC">
        <w:t xml:space="preserve">, 2004; Brandt &amp; Stark, 1997; </w:t>
      </w:r>
      <w:commentRangeStart w:id="4"/>
      <w:r w:rsidR="00914BEC">
        <w:t>Richardson &amp; Spivey, 2000</w:t>
      </w:r>
      <w:commentRangeEnd w:id="4"/>
      <w:r w:rsidR="00914BEC">
        <w:rPr>
          <w:rStyle w:val="CommentReference"/>
          <w:rFonts w:ascii="Arial" w:eastAsia="Arial" w:hAnsi="Arial" w:cs="Arial"/>
          <w:lang w:val="en"/>
        </w:rPr>
        <w:commentReference w:id="4"/>
      </w:r>
      <w:r w:rsidR="00914BEC">
        <w:t xml:space="preserve">). This </w:t>
      </w:r>
      <w:r w:rsidR="00F90C5B">
        <w:t>tendency is correlated</w:t>
      </w:r>
      <w:r w:rsidR="00914BEC">
        <w:t xml:space="preserve"> with better recall of the visual information</w:t>
      </w:r>
      <w:r>
        <w:t xml:space="preserve">, </w:t>
      </w:r>
      <w:r w:rsidR="00F90C5B">
        <w:t>the self-</w:t>
      </w:r>
      <w:r w:rsidR="00914BEC">
        <w:t xml:space="preserve">reported vividness of the </w:t>
      </w:r>
      <w:r w:rsidR="00F90C5B">
        <w:t>mental image</w:t>
      </w:r>
      <w:r>
        <w:t>, and with</w:t>
      </w:r>
      <w:r w:rsidR="00F90C5B">
        <w:t xml:space="preserve"> similarities in brain activation patterns between initial encoding and later imagery</w:t>
      </w:r>
      <w:r w:rsidR="00914BEC">
        <w:t xml:space="preserve"> </w:t>
      </w:r>
      <w:r>
        <w:t xml:space="preserve">(e.g., Bone et al., 2019; </w:t>
      </w:r>
      <w:proofErr w:type="spellStart"/>
      <w:r>
        <w:t>Gurtner</w:t>
      </w:r>
      <w:proofErr w:type="spellEnd"/>
      <w:r>
        <w:t xml:space="preserve">, </w:t>
      </w:r>
      <w:proofErr w:type="spellStart"/>
      <w:r>
        <w:t>Bishof</w:t>
      </w:r>
      <w:proofErr w:type="spellEnd"/>
      <w:r>
        <w:t xml:space="preserve">, &amp; Mast, 2019; </w:t>
      </w:r>
      <w:proofErr w:type="spellStart"/>
      <w:r>
        <w:t>Laeng</w:t>
      </w:r>
      <w:proofErr w:type="spellEnd"/>
      <w:r>
        <w:t xml:space="preserve"> &amp; Teodorescu, 2002;</w:t>
      </w:r>
      <w:r w:rsidRPr="00A17159">
        <w:t xml:space="preserve"> </w:t>
      </w:r>
      <w:proofErr w:type="spellStart"/>
      <w:r>
        <w:t>Martarelli</w:t>
      </w:r>
      <w:proofErr w:type="spellEnd"/>
      <w:r>
        <w:t xml:space="preserve"> &amp; Mast, 2013)</w:t>
      </w:r>
      <w:r w:rsidR="00914BEC">
        <w:t xml:space="preserve">. Indeed, mental imagery in general is known to recruit similar neural activation patterns as external visual perception (for reviews see Pearson et al., 2015; Pearson, 2019), and the reported vividness of such imagery is related to the extent of this neural overlap (Dijkstra, Bosch, &amp; </w:t>
      </w:r>
      <w:proofErr w:type="spellStart"/>
      <w:r w:rsidR="00914BEC">
        <w:t>Gerven</w:t>
      </w:r>
      <w:proofErr w:type="spellEnd"/>
      <w:r w:rsidR="00914BEC">
        <w:t xml:space="preserve">, 2017). </w:t>
      </w:r>
      <w:r w:rsidR="00376A47">
        <w:t xml:space="preserve">These collective findings indicate </w:t>
      </w:r>
      <w:r w:rsidR="006A4B7E">
        <w:t>that eye movements</w:t>
      </w:r>
      <w:r w:rsidR="00376A47">
        <w:t xml:space="preserve"> </w:t>
      </w:r>
      <w:r w:rsidR="00914BEC">
        <w:t xml:space="preserve">can delineate </w:t>
      </w:r>
      <w:r w:rsidR="006A4B7E">
        <w:t xml:space="preserve">how visuospatial information is mentally simulated, suggesting the utility of using eye movements to investigate </w:t>
      </w:r>
      <w:r w:rsidR="007911A8">
        <w:t xml:space="preserve">the </w:t>
      </w:r>
      <w:r w:rsidR="006A4B7E" w:rsidRPr="00512EBB">
        <w:t xml:space="preserve">mental simulations </w:t>
      </w:r>
      <w:r w:rsidR="007911A8" w:rsidRPr="00512EBB">
        <w:t>created in the process of forming</w:t>
      </w:r>
      <w:r w:rsidR="006A4B7E" w:rsidRPr="00512EBB">
        <w:t xml:space="preserve"> causal judgments.</w:t>
      </w:r>
    </w:p>
    <w:p w14:paraId="5744C191" w14:textId="6D57498C" w:rsidR="008412E4" w:rsidRDefault="00512EBB" w:rsidP="00950911">
      <w:pPr>
        <w:tabs>
          <w:tab w:val="left" w:pos="630"/>
          <w:tab w:val="left" w:pos="720"/>
        </w:tabs>
        <w:spacing w:line="360" w:lineRule="auto"/>
        <w:ind w:firstLine="720"/>
      </w:pPr>
      <w:commentRangeStart w:id="5"/>
      <w:r>
        <w:t>P</w:t>
      </w:r>
      <w:r w:rsidRPr="00512EBB">
        <w:t xml:space="preserve">rocess </w:t>
      </w:r>
      <w:commentRangeEnd w:id="5"/>
      <w:r w:rsidR="00DB6748">
        <w:rPr>
          <w:rStyle w:val="CommentReference"/>
          <w:rFonts w:ascii="Arial" w:eastAsia="Arial" w:hAnsi="Arial" w:cs="Arial"/>
          <w:lang w:val="en"/>
        </w:rPr>
        <w:commentReference w:id="5"/>
      </w:r>
      <w:r w:rsidRPr="00512EBB">
        <w:t>and counterfactual theories offer unique predictions about how people will allocate eye movements</w:t>
      </w:r>
      <w:r w:rsidR="00CC2308">
        <w:t xml:space="preserve"> to mentally simulated visuospatial information</w:t>
      </w:r>
      <w:r w:rsidRPr="00512EBB">
        <w:t xml:space="preserve"> wh</w:t>
      </w:r>
      <w:r w:rsidR="00CC2308">
        <w:t>ile</w:t>
      </w:r>
      <w:r w:rsidRPr="00512EBB">
        <w:t xml:space="preserve"> forming causal judgements. Process theories predict that people will only look at mentally simulated visuospatial information related to the </w:t>
      </w:r>
      <w:r w:rsidRPr="00512EBB">
        <w:rPr>
          <w:i/>
          <w:iCs/>
        </w:rPr>
        <w:t xml:space="preserve">actual </w:t>
      </w:r>
      <w:r w:rsidRPr="00512EBB">
        <w:t>event because this information is sufficient for</w:t>
      </w:r>
      <w:r>
        <w:t xml:space="preserve"> forming</w:t>
      </w:r>
      <w:r w:rsidRPr="00512EBB">
        <w:t xml:space="preserve"> casual judgments. Counterfactual theories, however, predict that people will additionally</w:t>
      </w:r>
      <w:r w:rsidRPr="00512EBB">
        <w:rPr>
          <w:i/>
          <w:iCs/>
        </w:rPr>
        <w:t xml:space="preserve"> </w:t>
      </w:r>
      <w:r w:rsidRPr="00512EBB">
        <w:t xml:space="preserve">look at visuospatial information relevant to </w:t>
      </w:r>
      <w:r>
        <w:t xml:space="preserve">the </w:t>
      </w:r>
      <w:r w:rsidRPr="00512EBB">
        <w:rPr>
          <w:i/>
          <w:iCs/>
        </w:rPr>
        <w:t>counterfactual</w:t>
      </w:r>
      <w:r>
        <w:t xml:space="preserve"> movements of the objects</w:t>
      </w:r>
      <w:r w:rsidRPr="00512EBB">
        <w:t>. Doing so would enable contrasts between actual and counterfactual events to be generated and considered for forming causal judgments.</w:t>
      </w:r>
      <w:r>
        <w:t xml:space="preserve"> </w:t>
      </w:r>
      <w:r w:rsidR="00EE75EB">
        <w:t xml:space="preserve">The critical difference in these predictions, therefore, is the extent to which people will fixate on mentally simulated visuospatial information related to </w:t>
      </w:r>
      <w:r w:rsidR="00EE75EB">
        <w:lastRenderedPageBreak/>
        <w:t xml:space="preserve">the actual or counterfactual event and outcome. </w:t>
      </w:r>
      <w:r w:rsidR="00F3731E">
        <w:t>T</w:t>
      </w:r>
      <w:r w:rsidR="00EE75EB">
        <w:t>he current work will</w:t>
      </w:r>
      <w:r w:rsidR="00F3731E">
        <w:t>, therefore,</w:t>
      </w:r>
      <w:r w:rsidR="00EE75EB">
        <w:t xml:space="preserve"> </w:t>
      </w:r>
      <w:r w:rsidR="007217E7">
        <w:t xml:space="preserve">model </w:t>
      </w:r>
      <w:r w:rsidR="0076583F">
        <w:t>participants</w:t>
      </w:r>
      <w:r w:rsidR="007217E7">
        <w:t>’ eye movements as they retrospective</w:t>
      </w:r>
      <w:r w:rsidR="0076583F">
        <w:t>ly</w:t>
      </w:r>
      <w:r w:rsidR="007217E7">
        <w:t xml:space="preserve"> reflect on the </w:t>
      </w:r>
      <w:r w:rsidR="007217E7" w:rsidRPr="0076583F">
        <w:rPr>
          <w:i/>
          <w:iCs/>
        </w:rPr>
        <w:t>actual</w:t>
      </w:r>
      <w:r w:rsidR="0076583F">
        <w:t xml:space="preserve"> event and</w:t>
      </w:r>
      <w:r w:rsidR="007217E7">
        <w:t xml:space="preserve"> outcome </w:t>
      </w:r>
      <w:r w:rsidR="0076583F">
        <w:t>(outcome assessment</w:t>
      </w:r>
      <w:r w:rsidR="00F3731E">
        <w:t xml:space="preserve">) and a </w:t>
      </w:r>
      <w:r w:rsidR="00F3731E" w:rsidRPr="00F3731E">
        <w:rPr>
          <w:i/>
          <w:iCs/>
        </w:rPr>
        <w:t>counterfactual</w:t>
      </w:r>
      <w:r w:rsidR="00F3731E">
        <w:t xml:space="preserve"> event and outcome (counterfactual thinking). These modeled eye movements will then be used to </w:t>
      </w:r>
      <w:r w:rsidR="00950911">
        <w:t>model the</w:t>
      </w:r>
      <w:r w:rsidR="00F3731E">
        <w:t xml:space="preserve"> eye movements </w:t>
      </w:r>
      <w:r w:rsidR="00950911">
        <w:t xml:space="preserve">evoked while participants form a </w:t>
      </w:r>
      <w:r w:rsidR="00F3731E">
        <w:t>causal judgment</w:t>
      </w:r>
      <w:r w:rsidR="00F3731E">
        <w:t xml:space="preserve">. The findings will reveal </w:t>
      </w:r>
      <w:r w:rsidR="00950911">
        <w:t xml:space="preserve">the extent to which </w:t>
      </w:r>
      <w:r w:rsidR="00950911">
        <w:t>people fixate on visuospatial information related to the actual or counterfactual event and outcome</w:t>
      </w:r>
      <w:r w:rsidR="00950911">
        <w:t>.</w:t>
      </w:r>
    </w:p>
    <w:p w14:paraId="4D8770C9" w14:textId="77777777" w:rsidR="00F3731E" w:rsidRPr="008412E4" w:rsidRDefault="00F3731E" w:rsidP="00F3731E">
      <w:pPr>
        <w:tabs>
          <w:tab w:val="left" w:pos="630"/>
          <w:tab w:val="left" w:pos="720"/>
        </w:tabs>
        <w:spacing w:line="360" w:lineRule="auto"/>
        <w:ind w:firstLine="720"/>
      </w:pPr>
    </w:p>
    <w:p w14:paraId="4069DDB6" w14:textId="77777777" w:rsidR="007F2948" w:rsidRDefault="00D5117B" w:rsidP="00D5117B">
      <w:pPr>
        <w:spacing w:line="360" w:lineRule="auto"/>
        <w:jc w:val="center"/>
        <w:rPr>
          <w:b/>
        </w:rPr>
      </w:pPr>
      <w:r>
        <w:rPr>
          <w:b/>
        </w:rPr>
        <w:t>Methods</w:t>
      </w:r>
    </w:p>
    <w:p w14:paraId="386B7625" w14:textId="77777777" w:rsidR="007F2948" w:rsidRDefault="00D5117B" w:rsidP="00D5117B">
      <w:pPr>
        <w:spacing w:line="360" w:lineRule="auto"/>
        <w:rPr>
          <w:b/>
        </w:rPr>
      </w:pPr>
      <w:r>
        <w:rPr>
          <w:b/>
        </w:rPr>
        <w:t>Participants</w:t>
      </w:r>
    </w:p>
    <w:p w14:paraId="3DB2FD9B" w14:textId="44C0E74E" w:rsidR="007C79EC" w:rsidRDefault="0039402D" w:rsidP="00DB6748">
      <w:pPr>
        <w:spacing w:line="360" w:lineRule="auto"/>
        <w:ind w:firstLine="720"/>
      </w:pPr>
      <w:r>
        <w:t>Our</w:t>
      </w:r>
      <w:r w:rsidR="00DB6748">
        <w:t xml:space="preserve"> data will be</w:t>
      </w:r>
      <w:r>
        <w:t xml:space="preserve"> analyze</w:t>
      </w:r>
      <w:r w:rsidR="00DB6748">
        <w:t>d within</w:t>
      </w:r>
      <w:r>
        <w:t xml:space="preserve"> </w:t>
      </w:r>
      <w:r w:rsidR="005D4787">
        <w:t xml:space="preserve">a mixed-effects framework </w:t>
      </w:r>
      <w:r w:rsidR="00DB6748">
        <w:t>for</w:t>
      </w:r>
      <w:r>
        <w:t xml:space="preserve"> which </w:t>
      </w:r>
      <w:r w:rsidR="00DB6748">
        <w:t xml:space="preserve">there is not agreed upon method for properly conducting an a priori power analysis to estimate a target sample size (ref). To circumvent this challenge, we </w:t>
      </w:r>
      <w:r w:rsidR="00DA4E0A">
        <w:t>will</w:t>
      </w:r>
      <w:r w:rsidR="00456756">
        <w:t xml:space="preserve"> first</w:t>
      </w:r>
      <w:r w:rsidR="00DA4E0A">
        <w:t xml:space="preserve"> establish a target sample size of 40 participants, which was the sample size used in </w:t>
      </w:r>
      <w:proofErr w:type="spellStart"/>
      <w:r w:rsidR="00DA4E0A">
        <w:t>Gerstenberg</w:t>
      </w:r>
      <w:proofErr w:type="spellEnd"/>
      <w:r w:rsidR="00DA4E0A">
        <w:t xml:space="preserve"> et al. (2017). </w:t>
      </w:r>
      <w:r w:rsidR="00DB6748">
        <w:t xml:space="preserve">There will be a total of 44 participants recruited to allow for possible attrition, such as due to cancellations or technical issues. We will then use Bayesian analytic approaches for all our analyses (see Proposed Analyses). </w:t>
      </w:r>
    </w:p>
    <w:p w14:paraId="1037442B" w14:textId="3DDED145" w:rsidR="00456756" w:rsidRPr="00DA4E0A" w:rsidRDefault="00456756" w:rsidP="00526A0B">
      <w:pPr>
        <w:spacing w:line="360" w:lineRule="auto"/>
        <w:ind w:firstLine="720"/>
      </w:pPr>
      <w:r>
        <w:t>Participants will be volunteers</w:t>
      </w:r>
      <w:r w:rsidR="00526A0B">
        <w:t xml:space="preserve"> between the ages of </w:t>
      </w:r>
      <w:r w:rsidR="00DB6748">
        <w:t>18</w:t>
      </w:r>
      <w:r w:rsidR="00526A0B">
        <w:t>-</w:t>
      </w:r>
      <w:r w:rsidR="00DB6748">
        <w:t>35</w:t>
      </w:r>
      <w:r w:rsidR="00526A0B">
        <w:t xml:space="preserve"> years old. They will </w:t>
      </w:r>
      <w:r w:rsidR="00DB6748">
        <w:t>be recruited</w:t>
      </w:r>
      <w:r>
        <w:t xml:space="preserve"> from Duke University and the local community. Informed consent will be obtained from each participant following procedures approved by the University Institutional Review Board, and participants will be compensated $12/</w:t>
      </w:r>
      <w:proofErr w:type="spellStart"/>
      <w:r>
        <w:t>hr</w:t>
      </w:r>
      <w:proofErr w:type="spellEnd"/>
      <w:r w:rsidR="00526A0B">
        <w:t xml:space="preserve"> for participating in the laboratory</w:t>
      </w:r>
      <w:r>
        <w:t>.</w:t>
      </w:r>
    </w:p>
    <w:p w14:paraId="56DAA2FE" w14:textId="77777777" w:rsidR="007F2948" w:rsidRDefault="007F2948" w:rsidP="00D5117B">
      <w:pPr>
        <w:spacing w:line="360" w:lineRule="auto"/>
      </w:pPr>
    </w:p>
    <w:p w14:paraId="1CABD413" w14:textId="77777777" w:rsidR="007F2948" w:rsidRDefault="00D5117B" w:rsidP="00D5117B">
      <w:pPr>
        <w:spacing w:line="360" w:lineRule="auto"/>
        <w:rPr>
          <w:b/>
        </w:rPr>
      </w:pPr>
      <w:r>
        <w:rPr>
          <w:b/>
        </w:rPr>
        <w:t>Stimuli and apparatus</w:t>
      </w:r>
    </w:p>
    <w:p w14:paraId="06F3A2AA" w14:textId="18070756" w:rsidR="007F2948" w:rsidRDefault="00D5117B" w:rsidP="00D5117B">
      <w:pPr>
        <w:spacing w:line="360" w:lineRule="auto"/>
      </w:pPr>
      <w:r>
        <w:tab/>
        <w:t>The stimuli will consist of video clips that will be generated with JBox2D. The videos will be presented centered on a screen with a refresh rate of 50 Hz. All stimuli will be presented on a</w:t>
      </w:r>
      <w:r>
        <w:rPr>
          <w:highlight w:val="white"/>
        </w:rPr>
        <w:t xml:space="preserve"> 24-in LCD monitor with a screen refresh rate of 59 Hz</w:t>
      </w:r>
      <w:r>
        <w:t xml:space="preserve">. Viewing distances of </w:t>
      </w:r>
      <w:r>
        <w:rPr>
          <w:highlight w:val="white"/>
        </w:rPr>
        <w:t>94</w:t>
      </w:r>
      <w:r>
        <w:t>-cm will be maintained with a desk-mounted chin and forehead rest. Therefore, the videos will subtend 13°</w:t>
      </w:r>
      <w:r w:rsidR="00A058DA">
        <w:t xml:space="preserve"> </w:t>
      </w:r>
      <w:r>
        <w:t>x</w:t>
      </w:r>
      <w:r w:rsidR="00A058DA">
        <w:t xml:space="preserve"> </w:t>
      </w:r>
      <w:r>
        <w:t>10° of visual angle.</w:t>
      </w:r>
    </w:p>
    <w:p w14:paraId="4BB40B5B" w14:textId="39852283" w:rsidR="007F2948" w:rsidRDefault="00D5117B" w:rsidP="00D5117B">
      <w:pPr>
        <w:spacing w:line="360" w:lineRule="auto"/>
      </w:pPr>
      <w:r>
        <w:tab/>
        <w:t xml:space="preserve">The videos will contain three objects that move around and interact. These objects (illustrated in </w:t>
      </w:r>
      <w:r>
        <w:rPr>
          <w:b/>
        </w:rPr>
        <w:t>Figure 1</w:t>
      </w:r>
      <w:r w:rsidR="00DC708F">
        <w:rPr>
          <w:b/>
        </w:rPr>
        <w:t>A</w:t>
      </w:r>
      <w:r>
        <w:t>) will include: 1) a</w:t>
      </w:r>
      <w:r w:rsidR="0084536F">
        <w:t xml:space="preserve"> </w:t>
      </w:r>
      <w:r w:rsidR="000B11B6">
        <w:t xml:space="preserve">red </w:t>
      </w:r>
      <w:r>
        <w:t xml:space="preserve">goal, in which the participants are trying to score, 2) a </w:t>
      </w:r>
      <w:r w:rsidR="000B11B6">
        <w:t>blue</w:t>
      </w:r>
      <w:r w:rsidR="0084536F">
        <w:t xml:space="preserve"> </w:t>
      </w:r>
      <w:r>
        <w:t>ball, which participants will decide where to shoot in attempt to score, and 3) a</w:t>
      </w:r>
      <w:r w:rsidR="004C3CCE">
        <w:t>n orange</w:t>
      </w:r>
      <w:r w:rsidR="000B11B6">
        <w:t xml:space="preserve">, </w:t>
      </w:r>
      <w:r w:rsidR="004C3CCE">
        <w:t>circular</w:t>
      </w:r>
      <w:r w:rsidR="000B11B6">
        <w:t xml:space="preserve"> </w:t>
      </w:r>
      <w:r>
        <w:t xml:space="preserve">goalie, which will move horizontally left or right in attempt to block the ball. </w:t>
      </w:r>
      <w:r>
        <w:lastRenderedPageBreak/>
        <w:t xml:space="preserve">The ball will always start centered along the edge of the </w:t>
      </w:r>
      <w:r w:rsidR="0084536F">
        <w:t>display</w:t>
      </w:r>
      <w:r>
        <w:t>, it will always move</w:t>
      </w:r>
      <w:r w:rsidR="00CF52FA">
        <w:t xml:space="preserve"> diagonally</w:t>
      </w:r>
      <w:r>
        <w:t xml:space="preserve"> in the direction chosen by the participant, and it will always move at the same angle and speed. The goalie will always start in the middle of the goal, it will always move </w:t>
      </w:r>
      <w:r w:rsidR="00CF52FA">
        <w:t xml:space="preserve">horizontally </w:t>
      </w:r>
      <w:r>
        <w:t xml:space="preserve">either to the left or the right at the same time as the ball, and it will always move at the same speed each trial. The orientation of the display will vary by 180° on </w:t>
      </w:r>
      <w:r w:rsidR="0084536F">
        <w:t>half</w:t>
      </w:r>
      <w:r>
        <w:t xml:space="preserve"> of trials, </w:t>
      </w:r>
      <w:r w:rsidR="000B11B6">
        <w:t>resulting in an upward and downward orientation</w:t>
      </w:r>
      <w:r w:rsidR="00125AC1">
        <w:t xml:space="preserve">. </w:t>
      </w:r>
      <w:r w:rsidR="00A52BE5">
        <w:t>Half of the participants will see the upward orientation for the first half of trials, while the other half of participants will see the downward orientation first.</w:t>
      </w:r>
    </w:p>
    <w:p w14:paraId="4389BF07" w14:textId="00BE6909" w:rsidR="00A404B3" w:rsidRPr="00A404B3" w:rsidRDefault="00A404B3" w:rsidP="00A404B3">
      <w:pPr>
        <w:tabs>
          <w:tab w:val="left" w:pos="630"/>
          <w:tab w:val="left" w:pos="720"/>
        </w:tabs>
        <w:spacing w:line="360" w:lineRule="auto"/>
        <w:ind w:firstLine="720"/>
      </w:pPr>
      <w:r>
        <w:t>This display</w:t>
      </w:r>
      <w:r>
        <w:t xml:space="preserve"> </w:t>
      </w:r>
      <w:r>
        <w:t>configuration</w:t>
      </w:r>
      <w:r>
        <w:t xml:space="preserve"> boasts several empirical advantages to adjudicating between process and</w:t>
      </w:r>
      <w:r>
        <w:rPr>
          <w:i/>
        </w:rPr>
        <w:t xml:space="preserve"> </w:t>
      </w:r>
      <w:r>
        <w:t xml:space="preserve">counterfactual theories of causal selection. First, </w:t>
      </w:r>
      <w:r>
        <w:t xml:space="preserve">the actual movement of each object and its only corresponding counterfactual movement reside in opposite visual hemifields, which </w:t>
      </w:r>
      <w:r>
        <w:t xml:space="preserve">disambiguates the projected movement of each object from their corresponding counterfactual movement. For example, as illustrated in </w:t>
      </w:r>
      <w:r w:rsidRPr="00891C21">
        <w:rPr>
          <w:b/>
          <w:bCs/>
        </w:rPr>
        <w:t>Figure 1A</w:t>
      </w:r>
      <w:r>
        <w:rPr>
          <w:b/>
          <w:bCs/>
        </w:rPr>
        <w:t>,</w:t>
      </w:r>
      <w:r>
        <w:t xml:space="preserve"> </w:t>
      </w:r>
      <w:r>
        <w:t>if the ball moves diagonally to the left, it</w:t>
      </w:r>
      <w:r>
        <w:t xml:space="preserve">s only possible </w:t>
      </w:r>
      <w:r>
        <w:t xml:space="preserve">counterfactual movement would be a diagonal trajectory to the right. Any anticipatory, future-oriented hypothetical simulations of each object’s projected movement will likewise reside in opposite visual hemifields of the counterfactual movement. </w:t>
      </w:r>
      <w:r>
        <w:t xml:space="preserve">This display configuration thus addresses the critical limitation of </w:t>
      </w:r>
      <w:proofErr w:type="spellStart"/>
      <w:r>
        <w:t>Gerstenberg</w:t>
      </w:r>
      <w:proofErr w:type="spellEnd"/>
      <w:r>
        <w:t xml:space="preserve"> et al. (2017). </w:t>
      </w:r>
    </w:p>
    <w:p w14:paraId="5524735B" w14:textId="003DA959" w:rsidR="007F2948" w:rsidRDefault="00D5117B" w:rsidP="00D5117B">
      <w:pPr>
        <w:spacing w:line="360" w:lineRule="auto"/>
        <w:ind w:firstLine="720"/>
      </w:pPr>
      <w:r>
        <w:t xml:space="preserve">While participants view these videos, we will track eye movements using the </w:t>
      </w:r>
      <w:proofErr w:type="spellStart"/>
      <w:r>
        <w:t>EyeLink</w:t>
      </w:r>
      <w:proofErr w:type="spellEnd"/>
      <w:r>
        <w:t xml:space="preserve"> 1000 Plus (SR Research, Inc.), sampling at a rate of 1000 Hz. The eye-tracker will be calibrated using a nine-point calibration at the beginning of the study</w:t>
      </w:r>
      <w:r w:rsidR="002558CC">
        <w:t xml:space="preserve"> as well as halfway through to study</w:t>
      </w:r>
      <w:r>
        <w:t xml:space="preserve">. A one-point calibration will be used before each </w:t>
      </w:r>
      <w:r w:rsidR="002558CC">
        <w:t xml:space="preserve">trial </w:t>
      </w:r>
      <w:r>
        <w:t>to correct for drift in eye tracking validity that may occur naturally over time. Saccades will be operationalized as changes in recorded fixation position that exceeds 0.2° with either a velocity that exceeds 30°/s or an acceleration that exceeds 9,500°/s</w:t>
      </w:r>
      <w:r>
        <w:rPr>
          <w:vertAlign w:val="superscript"/>
        </w:rPr>
        <w:t>2</w:t>
      </w:r>
      <w:r>
        <w:t>. All participant responses will be registered with a standard computer mouse click.</w:t>
      </w:r>
    </w:p>
    <w:p w14:paraId="726A46F8" w14:textId="77777777" w:rsidR="007F2948" w:rsidRDefault="007F2948" w:rsidP="00D5117B">
      <w:pPr>
        <w:spacing w:line="360" w:lineRule="auto"/>
      </w:pPr>
    </w:p>
    <w:p w14:paraId="72317AEC" w14:textId="77777777" w:rsidR="007F2948" w:rsidRDefault="00D5117B" w:rsidP="00D5117B">
      <w:pPr>
        <w:spacing w:line="360" w:lineRule="auto"/>
        <w:rPr>
          <w:b/>
        </w:rPr>
      </w:pPr>
      <w:r>
        <w:rPr>
          <w:b/>
        </w:rPr>
        <w:t>Design and procedures</w:t>
      </w:r>
    </w:p>
    <w:p w14:paraId="24FF9949" w14:textId="651515F4" w:rsidR="00E02063" w:rsidRPr="00BD2742" w:rsidRDefault="00D5117B" w:rsidP="002F1732">
      <w:pPr>
        <w:spacing w:line="360" w:lineRule="auto"/>
        <w:ind w:firstLine="720"/>
      </w:pPr>
      <w:r>
        <w:t>After providing written consent</w:t>
      </w:r>
      <w:r w:rsidR="004A641A">
        <w:t>, p</w:t>
      </w:r>
      <w:r w:rsidR="004A641A">
        <w:t xml:space="preserve">articipants will be randomly assigned to either the </w:t>
      </w:r>
      <w:r w:rsidR="004A641A">
        <w:rPr>
          <w:i/>
          <w:iCs/>
        </w:rPr>
        <w:t xml:space="preserve">ball-focused </w:t>
      </w:r>
      <w:r w:rsidR="004A641A" w:rsidRPr="00A5348B">
        <w:t>or the</w:t>
      </w:r>
      <w:r w:rsidR="004A641A">
        <w:rPr>
          <w:i/>
          <w:iCs/>
        </w:rPr>
        <w:t xml:space="preserve"> goalie-focused </w:t>
      </w:r>
      <w:r w:rsidR="004A641A" w:rsidRPr="00DA4E0A">
        <w:t>condition</w:t>
      </w:r>
      <w:r w:rsidR="004A641A">
        <w:t>s for equally sized groups</w:t>
      </w:r>
      <w:r w:rsidR="004A641A">
        <w:rPr>
          <w:i/>
          <w:iCs/>
        </w:rPr>
        <w:t>.</w:t>
      </w:r>
      <w:r w:rsidR="004A641A">
        <w:t xml:space="preserve"> </w:t>
      </w:r>
      <w:r w:rsidR="00F138F3">
        <w:t>These conditions will be defined by what object participants will chose how to move</w:t>
      </w:r>
      <w:r w:rsidR="002F1732">
        <w:t xml:space="preserve">, attend, and mentally simulate. The ball-focused participants will be instructed to </w:t>
      </w:r>
      <w:r w:rsidR="002F1732">
        <w:rPr>
          <w:i/>
          <w:iCs/>
        </w:rPr>
        <w:t>Shoot the ball and score as many times as possible</w:t>
      </w:r>
      <w:r w:rsidR="002F1732">
        <w:t xml:space="preserve">, whereas the goalie-focused participants will be instructed to </w:t>
      </w:r>
      <w:r w:rsidR="002F1732">
        <w:rPr>
          <w:i/>
          <w:iCs/>
        </w:rPr>
        <w:t xml:space="preserve">Defend the goal and block the ball </w:t>
      </w:r>
      <w:r w:rsidR="002F1732">
        <w:rPr>
          <w:i/>
          <w:iCs/>
        </w:rPr>
        <w:lastRenderedPageBreak/>
        <w:t>as many times as possible</w:t>
      </w:r>
      <w:r w:rsidR="002F1732">
        <w:t xml:space="preserve">. </w:t>
      </w:r>
      <w:r w:rsidR="004A641A">
        <w:t>P</w:t>
      </w:r>
      <w:r>
        <w:t>articipants will</w:t>
      </w:r>
      <w:r w:rsidR="00BE4753">
        <w:t xml:space="preserve"> </w:t>
      </w:r>
      <w:r w:rsidR="004A641A">
        <w:t xml:space="preserve">then </w:t>
      </w:r>
      <w:r w:rsidR="00BE4753">
        <w:t xml:space="preserve">receive detailed </w:t>
      </w:r>
      <w:r w:rsidR="002F1732">
        <w:t xml:space="preserve">task </w:t>
      </w:r>
      <w:r w:rsidR="00BE4753">
        <w:t xml:space="preserve">instructions </w:t>
      </w:r>
      <w:r w:rsidR="002F1732">
        <w:t>and watch</w:t>
      </w:r>
      <w:r>
        <w:t xml:space="preserve"> several instructional videos to learn the starting position of each object, the speed and angle by which </w:t>
      </w:r>
      <w:r w:rsidR="00CF52FA">
        <w:t>the</w:t>
      </w:r>
      <w:r>
        <w:t xml:space="preserve"> object</w:t>
      </w:r>
      <w:r w:rsidR="00CF52FA">
        <w:t>s</w:t>
      </w:r>
      <w:r>
        <w:t xml:space="preserve"> move, and how </w:t>
      </w:r>
      <w:r w:rsidR="002F1732">
        <w:t>they may interact.</w:t>
      </w:r>
      <w:r>
        <w:t xml:space="preserve"> </w:t>
      </w:r>
    </w:p>
    <w:p w14:paraId="76BF946E" w14:textId="766163A3" w:rsidR="000B11B6" w:rsidRDefault="004A641A" w:rsidP="000B11B6">
      <w:pPr>
        <w:spacing w:line="360" w:lineRule="auto"/>
        <w:ind w:firstLine="720"/>
      </w:pPr>
      <w:r>
        <w:t>After f</w:t>
      </w:r>
      <w:r>
        <w:t>ollowing the 9-point calibration procedures,</w:t>
      </w:r>
      <w:r>
        <w:t xml:space="preserve"> participants will begin the experiment.</w:t>
      </w:r>
      <w:r>
        <w:t xml:space="preserve"> </w:t>
      </w:r>
      <w:r w:rsidR="006F2C1F">
        <w:t>P</w:t>
      </w:r>
      <w:r w:rsidR="00D5117B">
        <w:t xml:space="preserve">articipants will </w:t>
      </w:r>
      <w:r>
        <w:t xml:space="preserve">start each trial by </w:t>
      </w:r>
      <w:r w:rsidR="00A52BE5">
        <w:t xml:space="preserve">first </w:t>
      </w:r>
      <w:r w:rsidR="00D5117B">
        <w:t>decid</w:t>
      </w:r>
      <w:r>
        <w:t>ing</w:t>
      </w:r>
      <w:r w:rsidR="00D5117B">
        <w:t xml:space="preserve"> whether to </w:t>
      </w:r>
      <w:r w:rsidR="006F2C1F">
        <w:t>move their object to</w:t>
      </w:r>
      <w:r w:rsidR="00D5117B">
        <w:t xml:space="preserve"> the left or right</w:t>
      </w:r>
      <w:r w:rsidR="006F2C1F">
        <w:t xml:space="preserve"> </w:t>
      </w:r>
      <w:r w:rsidR="00CF52FA">
        <w:t>(</w:t>
      </w:r>
      <w:r w:rsidR="00CF52FA" w:rsidRPr="003F33BE">
        <w:rPr>
          <w:b/>
          <w:bCs/>
        </w:rPr>
        <w:t>Figure 1</w:t>
      </w:r>
      <w:r w:rsidR="006F2C1F">
        <w:rPr>
          <w:b/>
          <w:bCs/>
        </w:rPr>
        <w:t>B</w:t>
      </w:r>
      <w:r w:rsidR="00CF52FA">
        <w:t xml:space="preserve">, </w:t>
      </w:r>
      <w:r w:rsidR="00CF52FA" w:rsidRPr="00CF52FA">
        <w:rPr>
          <w:b/>
          <w:bCs/>
        </w:rPr>
        <w:t>Decision</w:t>
      </w:r>
      <w:r w:rsidR="00CF52FA">
        <w:t>)</w:t>
      </w:r>
      <w:r w:rsidR="00D5117B">
        <w:t>. They will then watch a video of the outcome</w:t>
      </w:r>
      <w:r w:rsidR="00BD2742">
        <w:t xml:space="preserve"> </w:t>
      </w:r>
      <w:r w:rsidR="00692F83">
        <w:t xml:space="preserve">to encode </w:t>
      </w:r>
      <w:r w:rsidR="006F2C1F">
        <w:t xml:space="preserve">the outcome, namely </w:t>
      </w:r>
      <w:r w:rsidR="00D5117B">
        <w:t>whether the</w:t>
      </w:r>
      <w:r w:rsidR="00CF52FA">
        <w:t xml:space="preserve"> ball</w:t>
      </w:r>
      <w:r w:rsidR="00D5117B">
        <w:t xml:space="preserve"> </w:t>
      </w:r>
      <w:proofErr w:type="gramStart"/>
      <w:r w:rsidR="00D5117B">
        <w:t>scored</w:t>
      </w:r>
      <w:proofErr w:type="gramEnd"/>
      <w:r w:rsidR="00D5117B">
        <w:t xml:space="preserve"> or </w:t>
      </w:r>
      <w:r w:rsidR="006F2C1F">
        <w:t xml:space="preserve">the goalie blocked the ball from scoring </w:t>
      </w:r>
      <w:r w:rsidR="006F2C1F">
        <w:t>(</w:t>
      </w:r>
      <w:r w:rsidR="006F2C1F" w:rsidRPr="003F33BE">
        <w:rPr>
          <w:b/>
          <w:bCs/>
        </w:rPr>
        <w:t>Figure 1</w:t>
      </w:r>
      <w:r w:rsidR="006F2C1F">
        <w:rPr>
          <w:b/>
          <w:bCs/>
        </w:rPr>
        <w:t>B</w:t>
      </w:r>
      <w:r w:rsidR="006F2C1F">
        <w:t xml:space="preserve">, </w:t>
      </w:r>
      <w:r w:rsidR="006F2C1F">
        <w:rPr>
          <w:b/>
          <w:bCs/>
        </w:rPr>
        <w:t>Encoding</w:t>
      </w:r>
      <w:r w:rsidR="006F2C1F">
        <w:t>)</w:t>
      </w:r>
      <w:r w:rsidR="00D5117B">
        <w:t>. Unknown to the participant</w:t>
      </w:r>
      <w:r w:rsidR="00CF52FA">
        <w:t>s</w:t>
      </w:r>
      <w:r w:rsidR="00D5117B">
        <w:t xml:space="preserve">, </w:t>
      </w:r>
      <w:r w:rsidR="00D5117B">
        <w:rPr>
          <w:i/>
        </w:rPr>
        <w:t>score</w:t>
      </w:r>
      <w:r w:rsidR="00D5117B">
        <w:t xml:space="preserve"> (50% of total trials) </w:t>
      </w:r>
      <w:r w:rsidR="00CF52FA">
        <w:t>and</w:t>
      </w:r>
      <w:r w:rsidR="00D5117B">
        <w:t xml:space="preserve"> </w:t>
      </w:r>
      <w:r w:rsidR="00D5117B">
        <w:rPr>
          <w:i/>
        </w:rPr>
        <w:t>miss</w:t>
      </w:r>
      <w:r w:rsidR="00D5117B">
        <w:t xml:space="preserve"> (50% of total trials) trial</w:t>
      </w:r>
      <w:r w:rsidR="00CF52FA">
        <w:t>s will occur equally often, randomized</w:t>
      </w:r>
      <w:r w:rsidR="00D5117B">
        <w:t xml:space="preserve">. </w:t>
      </w:r>
      <w:r w:rsidR="004E4C9D">
        <w:t>P</w:t>
      </w:r>
      <w:r w:rsidR="000B11B6">
        <w:t xml:space="preserve">articipants will be asked to encode the video </w:t>
      </w:r>
      <w:r w:rsidR="00A5348B">
        <w:t>focused on the ball</w:t>
      </w:r>
      <w:r w:rsidR="00A0567B">
        <w:t xml:space="preserve"> (</w:t>
      </w:r>
      <w:r w:rsidR="00A0567B" w:rsidRPr="00A52BE5">
        <w:rPr>
          <w:iCs/>
        </w:rPr>
        <w:t>ball-focused condition</w:t>
      </w:r>
      <w:r w:rsidR="00A0567B">
        <w:t xml:space="preserve">) </w:t>
      </w:r>
      <w:r w:rsidR="000B11B6">
        <w:t xml:space="preserve">or </w:t>
      </w:r>
      <w:r w:rsidR="00A5348B">
        <w:t>the goalie</w:t>
      </w:r>
      <w:r w:rsidR="000B11B6">
        <w:t xml:space="preserve"> </w:t>
      </w:r>
      <w:r w:rsidR="00A0567B">
        <w:t>(</w:t>
      </w:r>
      <w:r w:rsidR="00A0567B" w:rsidRPr="00A52BE5">
        <w:rPr>
          <w:iCs/>
        </w:rPr>
        <w:t>goalie-focused condition</w:t>
      </w:r>
      <w:r w:rsidR="00A0567B">
        <w:t>)</w:t>
      </w:r>
      <w:r w:rsidR="000B11B6">
        <w:t>.</w:t>
      </w:r>
    </w:p>
    <w:p w14:paraId="3B37B134" w14:textId="4505672E" w:rsidR="006F2C1F" w:rsidRDefault="00A52BE5" w:rsidP="006F2C1F">
      <w:pPr>
        <w:spacing w:line="360" w:lineRule="auto"/>
        <w:ind w:firstLine="720"/>
      </w:pPr>
      <w:r>
        <w:t xml:space="preserve">Participants will then see </w:t>
      </w:r>
      <w:r w:rsidR="006F2C1F">
        <w:t>a</w:t>
      </w:r>
      <w:r>
        <w:t xml:space="preserve"> centrally presented prompt</w:t>
      </w:r>
      <w:r w:rsidR="006F2C1F">
        <w:t xml:space="preserve"> for two seconds, either</w:t>
      </w:r>
      <w:r>
        <w:t xml:space="preserve"> </w:t>
      </w:r>
      <w:r w:rsidRPr="00697399">
        <w:rPr>
          <w:i/>
        </w:rPr>
        <w:t>Remember</w:t>
      </w:r>
      <w:r>
        <w:t xml:space="preserve">, </w:t>
      </w:r>
      <w:r w:rsidRPr="00697399">
        <w:rPr>
          <w:i/>
        </w:rPr>
        <w:t>What If</w:t>
      </w:r>
      <w:r>
        <w:t xml:space="preserve">, or </w:t>
      </w:r>
      <w:r w:rsidRPr="00697399">
        <w:rPr>
          <w:i/>
        </w:rPr>
        <w:t>Cause</w:t>
      </w:r>
      <w:r w:rsidR="006F2C1F">
        <w:rPr>
          <w:i/>
        </w:rPr>
        <w:t xml:space="preserve"> </w:t>
      </w:r>
      <w:r w:rsidR="006F2C1F">
        <w:t>(</w:t>
      </w:r>
      <w:r w:rsidR="006F2C1F" w:rsidRPr="003F33BE">
        <w:rPr>
          <w:b/>
          <w:bCs/>
        </w:rPr>
        <w:t>Figure 1</w:t>
      </w:r>
      <w:r w:rsidR="006F2C1F">
        <w:rPr>
          <w:b/>
          <w:bCs/>
        </w:rPr>
        <w:t>B</w:t>
      </w:r>
      <w:r w:rsidR="006F2C1F">
        <w:t xml:space="preserve">, </w:t>
      </w:r>
      <w:r w:rsidR="006F2C1F">
        <w:rPr>
          <w:b/>
          <w:bCs/>
        </w:rPr>
        <w:t>Prompt</w:t>
      </w:r>
      <w:r w:rsidR="006F2C1F">
        <w:t>)</w:t>
      </w:r>
      <w:r>
        <w:t>.</w:t>
      </w:r>
      <w:r w:rsidR="006F2C1F">
        <w:t xml:space="preserve"> This prompt will tell participants how they should next reflect on the past event and outcome while looking at a blank screen </w:t>
      </w:r>
      <w:r w:rsidR="006F2C1F">
        <w:t>(</w:t>
      </w:r>
      <w:r w:rsidR="006F2C1F" w:rsidRPr="003F33BE">
        <w:rPr>
          <w:b/>
          <w:bCs/>
        </w:rPr>
        <w:t>Figure 1</w:t>
      </w:r>
      <w:r w:rsidR="006F2C1F">
        <w:rPr>
          <w:b/>
          <w:bCs/>
        </w:rPr>
        <w:t>B</w:t>
      </w:r>
      <w:r w:rsidR="006F2C1F">
        <w:t xml:space="preserve">, </w:t>
      </w:r>
      <w:r w:rsidR="006F2C1F">
        <w:rPr>
          <w:b/>
          <w:bCs/>
        </w:rPr>
        <w:t>Reflection</w:t>
      </w:r>
      <w:r w:rsidR="006F2C1F">
        <w:t>)</w:t>
      </w:r>
      <w:r w:rsidR="006F2C1F">
        <w:t xml:space="preserve">. </w:t>
      </w:r>
      <w:r>
        <w:t xml:space="preserve">If participants see the prompt </w:t>
      </w:r>
      <w:r w:rsidRPr="004E4C9D">
        <w:rPr>
          <w:i/>
          <w:iCs/>
        </w:rPr>
        <w:t>Remember</w:t>
      </w:r>
      <w:r>
        <w:t xml:space="preserve">, they should think about the actual sequence of events that just </w:t>
      </w:r>
      <w:r w:rsidRPr="00A52BE5">
        <w:t>occurred (outcome assessment). If participants</w:t>
      </w:r>
      <w:r>
        <w:t xml:space="preserve"> see the phrase </w:t>
      </w:r>
      <w:r w:rsidRPr="004E4C9D">
        <w:rPr>
          <w:i/>
          <w:iCs/>
        </w:rPr>
        <w:t>What If</w:t>
      </w:r>
      <w:r>
        <w:t>, they should think about what would have happened had the ball or the goalie moved in a different direction (</w:t>
      </w:r>
      <w:r w:rsidRPr="00A52BE5">
        <w:rPr>
          <w:iCs/>
        </w:rPr>
        <w:t>counterfactual thinking</w:t>
      </w:r>
      <w:r>
        <w:t xml:space="preserve">). If participants see the word </w:t>
      </w:r>
      <w:r w:rsidRPr="004E4C9D">
        <w:rPr>
          <w:i/>
          <w:iCs/>
        </w:rPr>
        <w:t>Cause</w:t>
      </w:r>
      <w:r>
        <w:t xml:space="preserve">, they should </w:t>
      </w:r>
      <w:r w:rsidR="006F2C1F">
        <w:t>judge</w:t>
      </w:r>
      <w:r>
        <w:t xml:space="preserve"> the </w:t>
      </w:r>
      <w:r w:rsidR="006F2C1F">
        <w:t>casual relevance of the ball or goalie’s movement in the outcome</w:t>
      </w:r>
      <w:r>
        <w:t xml:space="preserve"> (</w:t>
      </w:r>
      <w:r w:rsidRPr="00A52BE5">
        <w:rPr>
          <w:iCs/>
        </w:rPr>
        <w:t xml:space="preserve">causal </w:t>
      </w:r>
      <w:r w:rsidR="006F2C1F">
        <w:rPr>
          <w:iCs/>
        </w:rPr>
        <w:t>judgment</w:t>
      </w:r>
      <w:r>
        <w:t>).</w:t>
      </w:r>
    </w:p>
    <w:p w14:paraId="03A14CDD" w14:textId="24EADCFC" w:rsidR="009378B9" w:rsidRDefault="006F2C1F" w:rsidP="00750C6F">
      <w:pPr>
        <w:spacing w:line="360" w:lineRule="auto"/>
        <w:ind w:firstLine="720"/>
      </w:pPr>
      <w:r>
        <w:t>During reflection, participants will be asked to create a vivid mental simulation</w:t>
      </w:r>
      <w:r w:rsidR="00114C40">
        <w:t xml:space="preserve"> of the object of focus. This instruction will be </w:t>
      </w:r>
      <w:r>
        <w:t>emphasized with</w:t>
      </w:r>
      <w:r w:rsidR="00114C40">
        <w:t xml:space="preserve">, </w:t>
      </w:r>
      <w:proofErr w:type="gramStart"/>
      <w:r w:rsidR="00114C40">
        <w:rPr>
          <w:i/>
          <w:iCs/>
        </w:rPr>
        <w:t>As</w:t>
      </w:r>
      <w:proofErr w:type="gramEnd"/>
      <w:r w:rsidR="00114C40">
        <w:rPr>
          <w:i/>
          <w:iCs/>
        </w:rPr>
        <w:t xml:space="preserve"> you do so, try your best to visualize it in your mind. Try to create a vivid mental image.</w:t>
      </w:r>
      <w:r w:rsidR="00114C40">
        <w:t xml:space="preserve"> Past research has suggested that peoples’ ability to create a vivid visual mental simulation can range considerably (ref). To address</w:t>
      </w:r>
      <w:r w:rsidR="00114C40">
        <w:t xml:space="preserve"> this challenge</w:t>
      </w:r>
      <w:r w:rsidR="00114C40">
        <w:t xml:space="preserve">, participants will be told, </w:t>
      </w:r>
      <w:proofErr w:type="gramStart"/>
      <w:r w:rsidR="00114C40">
        <w:rPr>
          <w:i/>
          <w:iCs/>
        </w:rPr>
        <w:t>This</w:t>
      </w:r>
      <w:proofErr w:type="gramEnd"/>
      <w:r w:rsidR="00114C40">
        <w:rPr>
          <w:i/>
          <w:iCs/>
        </w:rPr>
        <w:t xml:space="preserve"> can sometimes be difficult or come very naturally. Either is </w:t>
      </w:r>
      <w:proofErr w:type="gramStart"/>
      <w:r w:rsidR="00114C40">
        <w:rPr>
          <w:i/>
          <w:iCs/>
        </w:rPr>
        <w:t>okay!</w:t>
      </w:r>
      <w:r w:rsidR="00114C40">
        <w:t>.</w:t>
      </w:r>
      <w:proofErr w:type="gramEnd"/>
      <w:r w:rsidR="00114C40">
        <w:t xml:space="preserve"> Then, along with other end-of-trial questions</w:t>
      </w:r>
      <w:r w:rsidR="00114C40" w:rsidRPr="00114C40">
        <w:t xml:space="preserve">, </w:t>
      </w:r>
      <w:r w:rsidR="00114C40">
        <w:t xml:space="preserve">participants </w:t>
      </w:r>
      <w:r w:rsidR="00114C40" w:rsidRPr="00114C40">
        <w:t xml:space="preserve">will </w:t>
      </w:r>
      <w:r w:rsidR="00114C40">
        <w:t xml:space="preserve">report the vividness of their mental simulation using </w:t>
      </w:r>
      <w:r w:rsidR="00114C40">
        <w:t xml:space="preserve">an unnumbered, continuous slider scale with anchors adapted from the second edition of the Vividness of Visual Imagery Questionnaire (VVIQ2; Marks, 1995). The leftmost end will indicate </w:t>
      </w:r>
      <w:r w:rsidR="00114C40">
        <w:rPr>
          <w:i/>
        </w:rPr>
        <w:t>No image at all, you only “know” that you are thinking of the objects</w:t>
      </w:r>
      <w:r w:rsidR="00114C40">
        <w:rPr>
          <w:iCs/>
        </w:rPr>
        <w:t>,</w:t>
      </w:r>
      <w:r w:rsidR="00114C40">
        <w:t xml:space="preserve"> and the right most end will indicate </w:t>
      </w:r>
      <w:r w:rsidR="00114C40">
        <w:rPr>
          <w:i/>
        </w:rPr>
        <w:t>Perfectly clear and lively as real as seeing</w:t>
      </w:r>
      <w:r w:rsidR="00114C40">
        <w:t>. The anchors in between will include, “</w:t>
      </w:r>
      <w:r w:rsidR="00114C40" w:rsidRPr="00047F53">
        <w:rPr>
          <w:i/>
          <w:iCs/>
        </w:rPr>
        <w:t>Dim and vague; flat</w:t>
      </w:r>
      <w:r w:rsidR="00114C40">
        <w:t>,” “</w:t>
      </w:r>
      <w:r w:rsidR="00114C40" w:rsidRPr="00047F53">
        <w:rPr>
          <w:i/>
          <w:iCs/>
        </w:rPr>
        <w:t>Moderately clear and lively</w:t>
      </w:r>
      <w:r w:rsidR="00114C40">
        <w:t>,” and “</w:t>
      </w:r>
      <w:r w:rsidR="00114C40" w:rsidRPr="00047F53">
        <w:rPr>
          <w:i/>
          <w:iCs/>
        </w:rPr>
        <w:t>Clear and lively</w:t>
      </w:r>
      <w:r w:rsidR="00114C40">
        <w:t xml:space="preserve">” in sequential order. </w:t>
      </w:r>
    </w:p>
    <w:p w14:paraId="525CD15F" w14:textId="1C74D394" w:rsidR="009378B9" w:rsidRDefault="004534C9" w:rsidP="009378B9">
      <w:pPr>
        <w:jc w:val="center"/>
      </w:pPr>
      <w:r>
        <w:rPr>
          <w:noProof/>
        </w:rPr>
        <w:lastRenderedPageBreak/>
        <w:drawing>
          <wp:inline distT="0" distB="0" distL="0" distR="0" wp14:anchorId="746A3631" wp14:editId="76EE3CC1">
            <wp:extent cx="5676602" cy="32537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676602" cy="3253740"/>
                    </a:xfrm>
                    <a:prstGeom prst="rect">
                      <a:avLst/>
                    </a:prstGeom>
                  </pic:spPr>
                </pic:pic>
              </a:graphicData>
            </a:graphic>
          </wp:inline>
        </w:drawing>
      </w:r>
    </w:p>
    <w:p w14:paraId="4DD91C3A" w14:textId="77777777" w:rsidR="009378B9" w:rsidRPr="009A1D8B" w:rsidRDefault="009378B9" w:rsidP="009378B9">
      <w:pPr>
        <w:jc w:val="center"/>
      </w:pPr>
    </w:p>
    <w:p w14:paraId="1D1CBA6F" w14:textId="407140F2" w:rsidR="009378B9" w:rsidRPr="00A70E81" w:rsidRDefault="009378B9" w:rsidP="009378B9">
      <w:pPr>
        <w:rPr>
          <w:sz w:val="20"/>
          <w:szCs w:val="20"/>
        </w:rPr>
      </w:pPr>
      <w:r w:rsidRPr="00A70E81">
        <w:rPr>
          <w:b/>
          <w:sz w:val="20"/>
          <w:szCs w:val="20"/>
        </w:rPr>
        <w:t>Figure 1.</w:t>
      </w:r>
      <w:r w:rsidRPr="00A70E81">
        <w:rPr>
          <w:sz w:val="20"/>
          <w:szCs w:val="20"/>
        </w:rPr>
        <w:t xml:space="preserve"> </w:t>
      </w:r>
      <w:r w:rsidR="001E6BD8">
        <w:rPr>
          <w:sz w:val="20"/>
          <w:szCs w:val="20"/>
        </w:rPr>
        <w:t xml:space="preserve">A) Example video display orientations. In the exampled </w:t>
      </w:r>
      <w:r w:rsidR="001E6BD8" w:rsidRPr="003C77D3">
        <w:rPr>
          <w:i/>
          <w:iCs/>
          <w:sz w:val="20"/>
          <w:szCs w:val="20"/>
        </w:rPr>
        <w:t>upward orientation</w:t>
      </w:r>
      <w:r w:rsidR="001E6BD8">
        <w:rPr>
          <w:sz w:val="20"/>
          <w:szCs w:val="20"/>
        </w:rPr>
        <w:t>, the ball and the goalie are projected to move to the right, and their counterfactual movements would be to the left. This trial would result in a</w:t>
      </w:r>
      <w:r w:rsidR="001E6BD8" w:rsidRPr="00B62E39">
        <w:rPr>
          <w:i/>
          <w:iCs/>
          <w:sz w:val="20"/>
          <w:szCs w:val="20"/>
        </w:rPr>
        <w:t xml:space="preserve"> miss</w:t>
      </w:r>
      <w:r w:rsidR="001E6BD8">
        <w:rPr>
          <w:sz w:val="20"/>
          <w:szCs w:val="20"/>
        </w:rPr>
        <w:t xml:space="preserve"> because the ball and the goalie are projected to move in the same direction. In the exampled </w:t>
      </w:r>
      <w:r w:rsidR="001E6BD8" w:rsidRPr="003C77D3">
        <w:rPr>
          <w:i/>
          <w:iCs/>
          <w:sz w:val="20"/>
          <w:szCs w:val="20"/>
        </w:rPr>
        <w:t>downward orientation</w:t>
      </w:r>
      <w:r w:rsidR="001E6BD8">
        <w:rPr>
          <w:sz w:val="20"/>
          <w:szCs w:val="20"/>
        </w:rPr>
        <w:t xml:space="preserve">, the ball is projected to move to the left and its counterfactual movement would be to the right. The goalie is projected to move to the right, and its counterfactual movement would be to the left. This trial would result in a </w:t>
      </w:r>
      <w:r w:rsidR="001E6BD8" w:rsidRPr="003C77D3">
        <w:rPr>
          <w:i/>
          <w:iCs/>
          <w:sz w:val="20"/>
          <w:szCs w:val="20"/>
        </w:rPr>
        <w:t>score</w:t>
      </w:r>
      <w:r w:rsidR="001E6BD8">
        <w:rPr>
          <w:sz w:val="20"/>
          <w:szCs w:val="20"/>
        </w:rPr>
        <w:t xml:space="preserve"> because the ball and the goalie are projected to move in opposite directions.</w:t>
      </w:r>
      <w:r w:rsidR="001E6BD8">
        <w:rPr>
          <w:sz w:val="20"/>
          <w:szCs w:val="20"/>
        </w:rPr>
        <w:t xml:space="preserve"> B</w:t>
      </w:r>
      <w:r>
        <w:rPr>
          <w:sz w:val="20"/>
          <w:szCs w:val="20"/>
        </w:rPr>
        <w:t xml:space="preserve">) Example trial sequence illustrating an </w:t>
      </w:r>
      <w:r w:rsidRPr="009A1D8B">
        <w:rPr>
          <w:i/>
          <w:iCs/>
          <w:sz w:val="20"/>
          <w:szCs w:val="20"/>
        </w:rPr>
        <w:t xml:space="preserve">outcome assessment </w:t>
      </w:r>
      <w:r>
        <w:rPr>
          <w:sz w:val="20"/>
          <w:szCs w:val="20"/>
        </w:rPr>
        <w:t>trial. Participants will first decide whether to shoot the ball to the left or to the right of the goal (Decision). They will then watch a video of the outcome to encode whether the ball scored or was blocked by the goalie</w:t>
      </w:r>
      <w:r w:rsidR="001E6BD8">
        <w:rPr>
          <w:sz w:val="20"/>
          <w:szCs w:val="20"/>
        </w:rPr>
        <w:t xml:space="preserve"> </w:t>
      </w:r>
      <w:r w:rsidR="001E6BD8">
        <w:rPr>
          <w:sz w:val="20"/>
          <w:szCs w:val="20"/>
        </w:rPr>
        <w:t>(Encoding)</w:t>
      </w:r>
      <w:r>
        <w:rPr>
          <w:sz w:val="20"/>
          <w:szCs w:val="20"/>
        </w:rPr>
        <w:t>. A word will then appear in the center of the screen indicating how participants should next retrospectively reflect on the outcome</w:t>
      </w:r>
      <w:r w:rsidR="001E6BD8">
        <w:rPr>
          <w:sz w:val="20"/>
          <w:szCs w:val="20"/>
        </w:rPr>
        <w:t xml:space="preserve"> (Prompt)</w:t>
      </w:r>
      <w:r>
        <w:rPr>
          <w:sz w:val="20"/>
          <w:szCs w:val="20"/>
        </w:rPr>
        <w:t xml:space="preserve">. While looking at a blank </w:t>
      </w:r>
      <w:r w:rsidRPr="003C77D3">
        <w:rPr>
          <w:sz w:val="20"/>
          <w:szCs w:val="20"/>
        </w:rPr>
        <w:t>screen</w:t>
      </w:r>
      <w:r>
        <w:rPr>
          <w:sz w:val="20"/>
          <w:szCs w:val="20"/>
        </w:rPr>
        <w:t xml:space="preserve"> (Reflection)</w:t>
      </w:r>
      <w:r w:rsidRPr="003C77D3">
        <w:rPr>
          <w:sz w:val="20"/>
          <w:szCs w:val="20"/>
        </w:rPr>
        <w:t>, participants will then retrospectively reflect on what just occurred (</w:t>
      </w:r>
      <w:r w:rsidRPr="003C77D3">
        <w:rPr>
          <w:i/>
          <w:sz w:val="20"/>
          <w:szCs w:val="20"/>
        </w:rPr>
        <w:t>outcome assessment</w:t>
      </w:r>
      <w:r w:rsidRPr="003C77D3">
        <w:rPr>
          <w:sz w:val="20"/>
          <w:szCs w:val="20"/>
        </w:rPr>
        <w:t>), a possible alternative outcome (</w:t>
      </w:r>
      <w:r w:rsidRPr="003C77D3">
        <w:rPr>
          <w:i/>
          <w:sz w:val="20"/>
          <w:szCs w:val="20"/>
        </w:rPr>
        <w:t>counterfactual thinking</w:t>
      </w:r>
      <w:r w:rsidRPr="003C77D3">
        <w:rPr>
          <w:sz w:val="20"/>
          <w:szCs w:val="20"/>
        </w:rPr>
        <w:t>), or the candidate cause of the outcome (</w:t>
      </w:r>
      <w:r w:rsidRPr="003C77D3">
        <w:rPr>
          <w:i/>
          <w:sz w:val="20"/>
          <w:szCs w:val="20"/>
        </w:rPr>
        <w:t xml:space="preserve">causal </w:t>
      </w:r>
      <w:r w:rsidR="001E6BD8">
        <w:rPr>
          <w:i/>
          <w:sz w:val="20"/>
          <w:szCs w:val="20"/>
        </w:rPr>
        <w:t>judgment</w:t>
      </w:r>
      <w:r w:rsidRPr="003C77D3">
        <w:rPr>
          <w:sz w:val="20"/>
          <w:szCs w:val="20"/>
        </w:rPr>
        <w:t xml:space="preserve">). Last, participants will answer </w:t>
      </w:r>
      <w:r w:rsidR="001E6BD8">
        <w:rPr>
          <w:sz w:val="20"/>
          <w:szCs w:val="20"/>
        </w:rPr>
        <w:t xml:space="preserve">reflection-specific </w:t>
      </w:r>
      <w:r w:rsidRPr="003C77D3">
        <w:rPr>
          <w:sz w:val="20"/>
          <w:szCs w:val="20"/>
        </w:rPr>
        <w:t>questions about the given outcome (Judgements)</w:t>
      </w:r>
      <w:r w:rsidR="001E6BD8">
        <w:rPr>
          <w:sz w:val="20"/>
          <w:szCs w:val="20"/>
        </w:rPr>
        <w:t>.</w:t>
      </w:r>
      <w:r w:rsidRPr="003C77D3">
        <w:rPr>
          <w:sz w:val="20"/>
          <w:szCs w:val="20"/>
        </w:rPr>
        <w:t xml:space="preserve"> </w:t>
      </w:r>
      <w:r w:rsidR="001E6BD8">
        <w:rPr>
          <w:sz w:val="20"/>
          <w:szCs w:val="20"/>
        </w:rPr>
        <w:t>O</w:t>
      </w:r>
      <w:r w:rsidRPr="003C77D3">
        <w:rPr>
          <w:sz w:val="20"/>
          <w:szCs w:val="20"/>
        </w:rPr>
        <w:t xml:space="preserve">utcome assessment trials will inquire about the extent the ball scored; counterfactual thinking trials will inquire about the extent the ball would have scored had either the ball or the goalie moved in the opposite direction; and causal </w:t>
      </w:r>
      <w:r w:rsidR="00682D80">
        <w:rPr>
          <w:sz w:val="20"/>
          <w:szCs w:val="20"/>
        </w:rPr>
        <w:t>judgment</w:t>
      </w:r>
      <w:r w:rsidRPr="003C77D3">
        <w:rPr>
          <w:sz w:val="20"/>
          <w:szCs w:val="20"/>
        </w:rPr>
        <w:t xml:space="preserve"> trials will inquire about the causal relevance of either the ball or the goalie</w:t>
      </w:r>
      <w:r w:rsidR="00682D80">
        <w:rPr>
          <w:sz w:val="20"/>
          <w:szCs w:val="20"/>
        </w:rPr>
        <w:t xml:space="preserve"> in the outcome</w:t>
      </w:r>
      <w:r w:rsidRPr="003C77D3">
        <w:rPr>
          <w:sz w:val="20"/>
          <w:szCs w:val="20"/>
        </w:rPr>
        <w:t>.</w:t>
      </w:r>
      <w:r>
        <w:t xml:space="preserve"> </w:t>
      </w:r>
    </w:p>
    <w:p w14:paraId="6BAC76F7" w14:textId="77777777" w:rsidR="009378B9" w:rsidRDefault="009378B9" w:rsidP="00F46984">
      <w:pPr>
        <w:spacing w:line="360" w:lineRule="auto"/>
        <w:ind w:firstLine="720"/>
      </w:pPr>
    </w:p>
    <w:p w14:paraId="39EECD0B" w14:textId="665B4AF7" w:rsidR="008F5761" w:rsidRDefault="00114C40" w:rsidP="00A52BE5">
      <w:pPr>
        <w:spacing w:line="360" w:lineRule="auto"/>
        <w:ind w:firstLine="720"/>
      </w:pPr>
      <w:r>
        <w:t>After reflection and reporting the vividness of the mental simulation, p</w:t>
      </w:r>
      <w:r>
        <w:t>articipants will answer</w:t>
      </w:r>
      <w:r>
        <w:t xml:space="preserve"> the</w:t>
      </w:r>
      <w:r>
        <w:t xml:space="preserve"> condition-specific event-related question</w:t>
      </w:r>
      <w:r>
        <w:t>s</w:t>
      </w:r>
      <w:r>
        <w:t xml:space="preserve"> </w:t>
      </w:r>
      <w:r>
        <w:t>(</w:t>
      </w:r>
      <w:r w:rsidRPr="00114C40">
        <w:rPr>
          <w:b/>
          <w:bCs/>
        </w:rPr>
        <w:t>Figure 1B, Judgments</w:t>
      </w:r>
      <w:r>
        <w:t xml:space="preserve">), with are listed in </w:t>
      </w:r>
      <w:r w:rsidRPr="00114C40">
        <w:rPr>
          <w:b/>
          <w:bCs/>
        </w:rPr>
        <w:t>Table 1</w:t>
      </w:r>
      <w:r>
        <w:t xml:space="preserve">. Participants will </w:t>
      </w:r>
      <w:r>
        <w:t>us</w:t>
      </w:r>
      <w:r>
        <w:t>e</w:t>
      </w:r>
      <w:r>
        <w:t xml:space="preserve"> an unnumbered, continuous slider scale</w:t>
      </w:r>
      <w:r>
        <w:t xml:space="preserve">, with the </w:t>
      </w:r>
      <w:r>
        <w:t>leftmost end indicat</w:t>
      </w:r>
      <w:r>
        <w:t>ing</w:t>
      </w:r>
      <w:r>
        <w:t xml:space="preserve"> </w:t>
      </w:r>
      <w:r>
        <w:rPr>
          <w:i/>
          <w:iCs/>
        </w:rPr>
        <w:t>Not at all</w:t>
      </w:r>
      <w:r>
        <w:t>, the rightmost end indicat</w:t>
      </w:r>
      <w:r>
        <w:t>ing</w:t>
      </w:r>
      <w:r>
        <w:t xml:space="preserve"> </w:t>
      </w:r>
      <w:r>
        <w:rPr>
          <w:i/>
          <w:iCs/>
        </w:rPr>
        <w:t>Very much</w:t>
      </w:r>
      <w:r>
        <w:t>, and the center</w:t>
      </w:r>
      <w:r>
        <w:t xml:space="preserve"> </w:t>
      </w:r>
      <w:r>
        <w:t>indicat</w:t>
      </w:r>
      <w:r>
        <w:t>ing</w:t>
      </w:r>
      <w:r>
        <w:t xml:space="preserve"> </w:t>
      </w:r>
      <w:r>
        <w:rPr>
          <w:i/>
          <w:iCs/>
        </w:rPr>
        <w:t>Moderately</w:t>
      </w:r>
      <w:r>
        <w:t xml:space="preserve">. </w:t>
      </w:r>
      <w:r>
        <w:t xml:space="preserve">Participants </w:t>
      </w:r>
      <w:r>
        <w:t xml:space="preserve">will use </w:t>
      </w:r>
      <w:r>
        <w:t xml:space="preserve">a similar </w:t>
      </w:r>
      <w:r>
        <w:t xml:space="preserve">slider scale to indicate the degree of confidence they have in their response. </w:t>
      </w:r>
    </w:p>
    <w:p w14:paraId="5757D17A" w14:textId="77777777" w:rsidR="002563DD" w:rsidRDefault="002563DD" w:rsidP="00A52BE5">
      <w:pPr>
        <w:spacing w:line="360" w:lineRule="auto"/>
        <w:ind w:firstLine="720"/>
      </w:pPr>
    </w:p>
    <w:p w14:paraId="315326A6" w14:textId="612C8869" w:rsidR="00125AC1" w:rsidRDefault="00125AC1"/>
    <w:p w14:paraId="047A0E52" w14:textId="77777777" w:rsidR="00750C6F" w:rsidRDefault="00750C6F"/>
    <w:p w14:paraId="321C3037" w14:textId="24D36EB4" w:rsidR="00FB54B8" w:rsidRPr="00FB54B8" w:rsidRDefault="00FB54B8">
      <w:pPr>
        <w:rPr>
          <w:i/>
          <w:iCs/>
        </w:rPr>
      </w:pPr>
      <w:r w:rsidRPr="00FB54B8">
        <w:rPr>
          <w:i/>
          <w:iCs/>
        </w:rPr>
        <w:lastRenderedPageBreak/>
        <w:t xml:space="preserve">Table 1. </w:t>
      </w:r>
      <w:r w:rsidR="00047F53">
        <w:rPr>
          <w:i/>
          <w:iCs/>
        </w:rPr>
        <w:t>Condition</w:t>
      </w:r>
      <w:r w:rsidR="006F1A3D">
        <w:rPr>
          <w:i/>
          <w:iCs/>
        </w:rPr>
        <w:t>-specific</w:t>
      </w:r>
      <w:r w:rsidRPr="00FB54B8">
        <w:rPr>
          <w:i/>
          <w:iCs/>
        </w:rPr>
        <w:t xml:space="preserve"> questions</w:t>
      </w:r>
      <w:r w:rsidR="009B4B28">
        <w:rPr>
          <w:i/>
          <w:iCs/>
        </w:rPr>
        <w:t xml:space="preserve"> asked at the end of each trial</w:t>
      </w:r>
      <w:r w:rsidRPr="00FB54B8">
        <w:rPr>
          <w:i/>
          <w:iCs/>
        </w:rPr>
        <w:t xml:space="preserve"> </w:t>
      </w:r>
    </w:p>
    <w:tbl>
      <w:tblPr>
        <w:tblStyle w:val="a"/>
        <w:tblW w:w="9360" w:type="dxa"/>
        <w:tblLayout w:type="fixed"/>
        <w:tblLook w:val="0600" w:firstRow="0" w:lastRow="0" w:firstColumn="0" w:lastColumn="0" w:noHBand="1" w:noVBand="1"/>
      </w:tblPr>
      <w:tblGrid>
        <w:gridCol w:w="2385"/>
        <w:gridCol w:w="6975"/>
      </w:tblGrid>
      <w:tr w:rsidR="007F2948" w:rsidRPr="009B4B28" w14:paraId="08F70A4E" w14:textId="77777777" w:rsidTr="00047F53">
        <w:trPr>
          <w:trHeight w:val="186"/>
        </w:trPr>
        <w:tc>
          <w:tcPr>
            <w:tcW w:w="9360" w:type="dxa"/>
            <w:gridSpan w:val="2"/>
            <w:tcBorders>
              <w:top w:val="single" w:sz="4" w:space="0" w:color="auto"/>
            </w:tcBorders>
            <w:tcMar>
              <w:top w:w="20" w:type="dxa"/>
              <w:left w:w="20" w:type="dxa"/>
              <w:bottom w:w="100" w:type="dxa"/>
              <w:right w:w="20" w:type="dxa"/>
            </w:tcMar>
            <w:vAlign w:val="center"/>
          </w:tcPr>
          <w:p w14:paraId="7E727B74" w14:textId="6597CB3A" w:rsidR="007F2948" w:rsidRPr="002558CC" w:rsidRDefault="00D5117B" w:rsidP="00FB54B8">
            <w:pPr>
              <w:widowControl w:val="0"/>
              <w:pBdr>
                <w:top w:val="nil"/>
                <w:left w:val="nil"/>
                <w:bottom w:val="nil"/>
                <w:right w:val="nil"/>
                <w:between w:val="nil"/>
              </w:pBdr>
              <w:contextualSpacing/>
              <w:rPr>
                <w:rFonts w:ascii="Arial" w:hAnsi="Arial" w:cs="Arial"/>
                <w:sz w:val="20"/>
                <w:szCs w:val="20"/>
              </w:rPr>
            </w:pPr>
            <w:r w:rsidRPr="002558CC">
              <w:rPr>
                <w:rFonts w:ascii="Arial" w:hAnsi="Arial" w:cs="Arial"/>
                <w:b/>
                <w:sz w:val="20"/>
                <w:szCs w:val="20"/>
              </w:rPr>
              <w:t xml:space="preserve">Vividness of mental </w:t>
            </w:r>
            <w:r w:rsidR="002558CC">
              <w:rPr>
                <w:rFonts w:ascii="Arial" w:hAnsi="Arial" w:cs="Arial"/>
                <w:b/>
                <w:sz w:val="20"/>
                <w:szCs w:val="20"/>
              </w:rPr>
              <w:t>simulation</w:t>
            </w:r>
          </w:p>
        </w:tc>
      </w:tr>
      <w:tr w:rsidR="007F2948" w:rsidRPr="009B4B28" w14:paraId="2C564927" w14:textId="77777777" w:rsidTr="00FB54B8">
        <w:trPr>
          <w:trHeight w:val="45"/>
        </w:trPr>
        <w:tc>
          <w:tcPr>
            <w:tcW w:w="2385" w:type="dxa"/>
            <w:tcMar>
              <w:top w:w="20" w:type="dxa"/>
              <w:left w:w="20" w:type="dxa"/>
              <w:bottom w:w="100" w:type="dxa"/>
              <w:right w:w="20" w:type="dxa"/>
            </w:tcMar>
            <w:vAlign w:val="center"/>
          </w:tcPr>
          <w:p w14:paraId="0852FAE0"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726F211D" w14:textId="00B9A49F"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How vividly could you visualize </w:t>
            </w:r>
            <w:r w:rsidR="00125AC1" w:rsidRPr="002558CC">
              <w:rPr>
                <w:rFonts w:ascii="Arial" w:hAnsi="Arial" w:cs="Arial"/>
                <w:sz w:val="20"/>
                <w:szCs w:val="20"/>
              </w:rPr>
              <w:t>how</w:t>
            </w:r>
            <w:r w:rsidRPr="002558CC">
              <w:rPr>
                <w:rFonts w:ascii="Arial" w:hAnsi="Arial" w:cs="Arial"/>
                <w:sz w:val="20"/>
                <w:szCs w:val="20"/>
              </w:rPr>
              <w:t xml:space="preserve"> [</w:t>
            </w:r>
            <w:r w:rsidR="00125AC1" w:rsidRPr="002558CC">
              <w:rPr>
                <w:rFonts w:ascii="Arial" w:hAnsi="Arial" w:cs="Arial"/>
                <w:sz w:val="20"/>
                <w:szCs w:val="20"/>
              </w:rPr>
              <w:t>the</w:t>
            </w:r>
            <w:r w:rsidRPr="002558CC">
              <w:rPr>
                <w:rFonts w:ascii="Arial" w:hAnsi="Arial" w:cs="Arial"/>
                <w:sz w:val="20"/>
                <w:szCs w:val="20"/>
              </w:rPr>
              <w:t xml:space="preserve"> ball/the goalie] just </w:t>
            </w:r>
            <w:r w:rsidR="00125AC1" w:rsidRPr="002558CC">
              <w:rPr>
                <w:rFonts w:ascii="Arial" w:hAnsi="Arial" w:cs="Arial"/>
                <w:sz w:val="20"/>
                <w:szCs w:val="20"/>
              </w:rPr>
              <w:t>moved</w:t>
            </w:r>
            <w:r w:rsidRPr="002558CC">
              <w:rPr>
                <w:rFonts w:ascii="Arial" w:hAnsi="Arial" w:cs="Arial"/>
                <w:sz w:val="20"/>
                <w:szCs w:val="20"/>
              </w:rPr>
              <w:t>?</w:t>
            </w:r>
          </w:p>
        </w:tc>
      </w:tr>
      <w:tr w:rsidR="007F2948" w:rsidRPr="009B4B28" w14:paraId="072E5337" w14:textId="77777777" w:rsidTr="00FB54B8">
        <w:trPr>
          <w:trHeight w:val="225"/>
        </w:trPr>
        <w:tc>
          <w:tcPr>
            <w:tcW w:w="2385" w:type="dxa"/>
            <w:tcMar>
              <w:top w:w="20" w:type="dxa"/>
              <w:left w:w="20" w:type="dxa"/>
              <w:bottom w:w="100" w:type="dxa"/>
              <w:right w:w="20" w:type="dxa"/>
            </w:tcMar>
            <w:vAlign w:val="center"/>
          </w:tcPr>
          <w:p w14:paraId="05411B2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2DBAC982" w14:textId="7B36072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what would have happened if [</w:t>
            </w:r>
            <w:r w:rsidR="00125AC1" w:rsidRPr="002558CC">
              <w:rPr>
                <w:rFonts w:ascii="Arial" w:hAnsi="Arial" w:cs="Arial"/>
                <w:sz w:val="20"/>
                <w:szCs w:val="20"/>
              </w:rPr>
              <w:t>the</w:t>
            </w:r>
          </w:p>
          <w:p w14:paraId="71D1581D" w14:textId="40CF35D2"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 xml:space="preserve">ball/the goalie] </w:t>
            </w:r>
            <w:r w:rsidR="00125AC1" w:rsidRPr="002558CC">
              <w:rPr>
                <w:rFonts w:ascii="Arial" w:hAnsi="Arial" w:cs="Arial"/>
                <w:sz w:val="20"/>
                <w:szCs w:val="20"/>
              </w:rPr>
              <w:t>had moved</w:t>
            </w:r>
            <w:r w:rsidRPr="002558CC">
              <w:rPr>
                <w:rFonts w:ascii="Arial" w:hAnsi="Arial" w:cs="Arial"/>
                <w:sz w:val="20"/>
                <w:szCs w:val="20"/>
              </w:rPr>
              <w:t xml:space="preserve"> in the other direction?</w:t>
            </w:r>
          </w:p>
        </w:tc>
      </w:tr>
      <w:tr w:rsidR="007F2948" w:rsidRPr="009B4B28" w14:paraId="287C072D" w14:textId="77777777" w:rsidTr="00FB54B8">
        <w:trPr>
          <w:trHeight w:val="142"/>
        </w:trPr>
        <w:tc>
          <w:tcPr>
            <w:tcW w:w="2385" w:type="dxa"/>
            <w:tcMar>
              <w:top w:w="20" w:type="dxa"/>
              <w:left w:w="20" w:type="dxa"/>
              <w:bottom w:w="100" w:type="dxa"/>
              <w:right w:w="20" w:type="dxa"/>
            </w:tcMar>
            <w:vAlign w:val="center"/>
          </w:tcPr>
          <w:p w14:paraId="173B1011" w14:textId="54F92EBD"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4FE420A9" w14:textId="4F385BFA" w:rsidR="007F2948" w:rsidRPr="002558CC" w:rsidRDefault="00D5117B" w:rsidP="00FB54B8">
            <w:pPr>
              <w:widowControl w:val="0"/>
              <w:pBdr>
                <w:top w:val="nil"/>
                <w:left w:val="nil"/>
                <w:bottom w:val="nil"/>
                <w:right w:val="nil"/>
                <w:between w:val="nil"/>
              </w:pBdr>
              <w:ind w:firstLine="180"/>
              <w:contextualSpacing/>
              <w:rPr>
                <w:rFonts w:ascii="Arial" w:hAnsi="Arial" w:cs="Arial"/>
                <w:sz w:val="20"/>
                <w:szCs w:val="20"/>
              </w:rPr>
            </w:pPr>
            <w:r w:rsidRPr="002558CC">
              <w:rPr>
                <w:rFonts w:ascii="Arial" w:hAnsi="Arial" w:cs="Arial"/>
                <w:sz w:val="20"/>
                <w:szCs w:val="20"/>
              </w:rPr>
              <w:t>How vividly could you visualize whether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 movement</w:t>
            </w:r>
          </w:p>
          <w:p w14:paraId="7DC5CDFB"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caused the outcome?</w:t>
            </w:r>
          </w:p>
        </w:tc>
      </w:tr>
      <w:tr w:rsidR="00FB54B8" w:rsidRPr="009B4B28" w14:paraId="0C2C6A60" w14:textId="77777777" w:rsidTr="00732CC5">
        <w:trPr>
          <w:trHeight w:val="43"/>
        </w:trPr>
        <w:tc>
          <w:tcPr>
            <w:tcW w:w="2385" w:type="dxa"/>
            <w:tcMar>
              <w:top w:w="20" w:type="dxa"/>
              <w:left w:w="20" w:type="dxa"/>
              <w:bottom w:w="100" w:type="dxa"/>
              <w:right w:w="20" w:type="dxa"/>
            </w:tcMar>
            <w:vAlign w:val="center"/>
          </w:tcPr>
          <w:p w14:paraId="392C1FE4" w14:textId="77777777" w:rsidR="00FB54B8" w:rsidRPr="002558CC" w:rsidRDefault="00FB54B8" w:rsidP="00FB54B8">
            <w:pPr>
              <w:contextualSpacing/>
              <w:rPr>
                <w:rFonts w:ascii="Arial" w:hAnsi="Arial" w:cs="Arial"/>
                <w:sz w:val="10"/>
                <w:szCs w:val="10"/>
              </w:rPr>
            </w:pPr>
          </w:p>
        </w:tc>
        <w:tc>
          <w:tcPr>
            <w:tcW w:w="6975" w:type="dxa"/>
            <w:tcMar>
              <w:top w:w="20" w:type="dxa"/>
              <w:left w:w="20" w:type="dxa"/>
              <w:bottom w:w="100" w:type="dxa"/>
              <w:right w:w="20" w:type="dxa"/>
            </w:tcMar>
            <w:vAlign w:val="center"/>
          </w:tcPr>
          <w:p w14:paraId="6CD03FCC" w14:textId="77777777" w:rsidR="00FB54B8" w:rsidRPr="002558CC" w:rsidRDefault="00FB54B8" w:rsidP="00FB54B8">
            <w:pPr>
              <w:widowControl w:val="0"/>
              <w:pBdr>
                <w:top w:val="nil"/>
                <w:left w:val="nil"/>
                <w:bottom w:val="nil"/>
                <w:right w:val="nil"/>
                <w:between w:val="nil"/>
              </w:pBdr>
              <w:ind w:firstLine="180"/>
              <w:contextualSpacing/>
              <w:rPr>
                <w:rFonts w:ascii="Arial" w:hAnsi="Arial" w:cs="Arial"/>
                <w:sz w:val="10"/>
                <w:szCs w:val="10"/>
              </w:rPr>
            </w:pPr>
          </w:p>
        </w:tc>
      </w:tr>
      <w:tr w:rsidR="007F2948" w:rsidRPr="009B4B28" w14:paraId="69E33485" w14:textId="77777777" w:rsidTr="00FB54B8">
        <w:trPr>
          <w:trHeight w:val="150"/>
        </w:trPr>
        <w:tc>
          <w:tcPr>
            <w:tcW w:w="9360" w:type="dxa"/>
            <w:gridSpan w:val="2"/>
            <w:tcMar>
              <w:top w:w="20" w:type="dxa"/>
              <w:left w:w="20" w:type="dxa"/>
              <w:bottom w:w="100" w:type="dxa"/>
              <w:right w:w="20" w:type="dxa"/>
            </w:tcMar>
            <w:vAlign w:val="center"/>
          </w:tcPr>
          <w:p w14:paraId="1EF9A2B1" w14:textId="78C09005" w:rsidR="007F2948" w:rsidRPr="002558CC" w:rsidRDefault="002558CC" w:rsidP="00FB54B8">
            <w:pPr>
              <w:widowControl w:val="0"/>
              <w:pBdr>
                <w:top w:val="nil"/>
                <w:left w:val="nil"/>
                <w:bottom w:val="nil"/>
                <w:right w:val="nil"/>
                <w:between w:val="nil"/>
              </w:pBdr>
              <w:contextualSpacing/>
              <w:rPr>
                <w:rFonts w:ascii="Arial" w:hAnsi="Arial" w:cs="Arial"/>
                <w:sz w:val="20"/>
                <w:szCs w:val="20"/>
              </w:rPr>
            </w:pPr>
            <w:r>
              <w:rPr>
                <w:rFonts w:ascii="Arial" w:hAnsi="Arial" w:cs="Arial"/>
                <w:b/>
                <w:sz w:val="20"/>
                <w:szCs w:val="20"/>
              </w:rPr>
              <w:t>Condition-specific event</w:t>
            </w:r>
            <w:r w:rsidR="009B4B28" w:rsidRPr="002558CC">
              <w:rPr>
                <w:rFonts w:ascii="Arial" w:hAnsi="Arial" w:cs="Arial"/>
                <w:b/>
                <w:sz w:val="20"/>
                <w:szCs w:val="20"/>
              </w:rPr>
              <w:t xml:space="preserve"> judgements</w:t>
            </w:r>
          </w:p>
        </w:tc>
      </w:tr>
      <w:tr w:rsidR="007F2948" w:rsidRPr="009B4B28" w14:paraId="1159FF19" w14:textId="77777777" w:rsidTr="00FB54B8">
        <w:trPr>
          <w:trHeight w:val="65"/>
        </w:trPr>
        <w:tc>
          <w:tcPr>
            <w:tcW w:w="2385" w:type="dxa"/>
            <w:tcMar>
              <w:top w:w="20" w:type="dxa"/>
              <w:left w:w="20" w:type="dxa"/>
              <w:bottom w:w="100" w:type="dxa"/>
              <w:right w:w="20" w:type="dxa"/>
            </w:tcMar>
            <w:vAlign w:val="center"/>
          </w:tcPr>
          <w:p w14:paraId="4C62B273"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Outcome assessment</w:t>
            </w:r>
          </w:p>
        </w:tc>
        <w:tc>
          <w:tcPr>
            <w:tcW w:w="6975" w:type="dxa"/>
            <w:tcMar>
              <w:top w:w="20" w:type="dxa"/>
              <w:left w:w="20" w:type="dxa"/>
              <w:bottom w:w="100" w:type="dxa"/>
              <w:right w:w="20" w:type="dxa"/>
            </w:tcMar>
            <w:vAlign w:val="center"/>
          </w:tcPr>
          <w:p w14:paraId="0164C158" w14:textId="363F0CE9"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 xml:space="preserve">To what extent do you think </w:t>
            </w:r>
            <w:r w:rsidR="00A66830">
              <w:rPr>
                <w:rFonts w:ascii="Arial" w:hAnsi="Arial" w:cs="Arial"/>
                <w:sz w:val="20"/>
                <w:szCs w:val="20"/>
              </w:rPr>
              <w:t xml:space="preserve">that </w:t>
            </w:r>
            <w:r w:rsidR="00047F53" w:rsidRPr="002558CC">
              <w:rPr>
                <w:rFonts w:ascii="Arial" w:hAnsi="Arial" w:cs="Arial"/>
                <w:sz w:val="20"/>
                <w:szCs w:val="20"/>
              </w:rPr>
              <w:t>the</w:t>
            </w:r>
            <w:r w:rsidRPr="002558CC">
              <w:rPr>
                <w:rFonts w:ascii="Arial" w:hAnsi="Arial" w:cs="Arial"/>
                <w:sz w:val="20"/>
                <w:szCs w:val="20"/>
              </w:rPr>
              <w:t xml:space="preserve"> ball scored?</w:t>
            </w:r>
          </w:p>
        </w:tc>
      </w:tr>
      <w:tr w:rsidR="007F2948" w:rsidRPr="009B4B28" w14:paraId="20275348" w14:textId="77777777" w:rsidTr="00FB54B8">
        <w:trPr>
          <w:trHeight w:val="65"/>
        </w:trPr>
        <w:tc>
          <w:tcPr>
            <w:tcW w:w="2385" w:type="dxa"/>
            <w:tcMar>
              <w:top w:w="20" w:type="dxa"/>
              <w:left w:w="20" w:type="dxa"/>
              <w:bottom w:w="100" w:type="dxa"/>
              <w:right w:w="20" w:type="dxa"/>
            </w:tcMar>
            <w:vAlign w:val="center"/>
          </w:tcPr>
          <w:p w14:paraId="449C296A"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Counterfactual thinking</w:t>
            </w:r>
          </w:p>
        </w:tc>
        <w:tc>
          <w:tcPr>
            <w:tcW w:w="6975" w:type="dxa"/>
            <w:tcMar>
              <w:top w:w="20" w:type="dxa"/>
              <w:left w:w="20" w:type="dxa"/>
              <w:bottom w:w="100" w:type="dxa"/>
              <w:right w:w="20" w:type="dxa"/>
            </w:tcMar>
            <w:vAlign w:val="center"/>
          </w:tcPr>
          <w:p w14:paraId="7999E65C" w14:textId="7DF65CAC" w:rsidR="007F2948" w:rsidRPr="002558CC" w:rsidRDefault="00FB54B8" w:rsidP="003C76CC">
            <w:pPr>
              <w:ind w:left="210"/>
              <w:contextualSpacing/>
              <w:rPr>
                <w:rFonts w:ascii="Arial" w:hAnsi="Arial" w:cs="Arial"/>
                <w:sz w:val="20"/>
                <w:szCs w:val="20"/>
              </w:rPr>
            </w:pPr>
            <w:r w:rsidRPr="002558CC">
              <w:rPr>
                <w:rFonts w:ascii="Arial" w:hAnsi="Arial" w:cs="Arial"/>
                <w:sz w:val="20"/>
                <w:szCs w:val="20"/>
              </w:rPr>
              <w:t>To what extent do you think the ball would have scored if [</w:t>
            </w:r>
            <w:r w:rsidR="00125AC1" w:rsidRPr="002558CC">
              <w:rPr>
                <w:rFonts w:ascii="Arial" w:hAnsi="Arial" w:cs="Arial"/>
                <w:sz w:val="20"/>
                <w:szCs w:val="20"/>
              </w:rPr>
              <w:t xml:space="preserve">the </w:t>
            </w:r>
            <w:r w:rsidRPr="002558CC">
              <w:rPr>
                <w:rFonts w:ascii="Arial" w:hAnsi="Arial" w:cs="Arial"/>
                <w:sz w:val="20"/>
                <w:szCs w:val="20"/>
              </w:rPr>
              <w:t>ball/the</w:t>
            </w:r>
            <w:r w:rsidR="003C76CC" w:rsidRPr="002558CC">
              <w:rPr>
                <w:rFonts w:ascii="Arial" w:hAnsi="Arial" w:cs="Arial"/>
                <w:sz w:val="20"/>
                <w:szCs w:val="20"/>
              </w:rPr>
              <w:t xml:space="preserve"> </w:t>
            </w:r>
            <w:r w:rsidRPr="002558CC">
              <w:rPr>
                <w:rFonts w:ascii="Arial" w:hAnsi="Arial" w:cs="Arial"/>
                <w:sz w:val="20"/>
                <w:szCs w:val="20"/>
              </w:rPr>
              <w:t xml:space="preserve">goalie] had </w:t>
            </w:r>
            <w:r w:rsidR="00125AC1" w:rsidRPr="002558CC">
              <w:rPr>
                <w:rFonts w:ascii="Arial" w:hAnsi="Arial" w:cs="Arial"/>
                <w:sz w:val="20"/>
                <w:szCs w:val="20"/>
              </w:rPr>
              <w:t>moved</w:t>
            </w:r>
            <w:r w:rsidRPr="002558CC">
              <w:rPr>
                <w:rFonts w:ascii="Arial" w:hAnsi="Arial" w:cs="Arial"/>
                <w:sz w:val="20"/>
                <w:szCs w:val="20"/>
              </w:rPr>
              <w:t xml:space="preserve"> </w:t>
            </w:r>
            <w:r w:rsidR="00A66830">
              <w:rPr>
                <w:rFonts w:ascii="Arial" w:hAnsi="Arial" w:cs="Arial"/>
                <w:sz w:val="20"/>
                <w:szCs w:val="20"/>
              </w:rPr>
              <w:t>[left/right]</w:t>
            </w:r>
            <w:r w:rsidRPr="002558CC">
              <w:rPr>
                <w:rFonts w:ascii="Arial" w:hAnsi="Arial" w:cs="Arial"/>
                <w:sz w:val="20"/>
                <w:szCs w:val="20"/>
              </w:rPr>
              <w:t>?</w:t>
            </w:r>
          </w:p>
        </w:tc>
      </w:tr>
      <w:tr w:rsidR="007F2948" w:rsidRPr="009B4B28" w14:paraId="7B8FBD1F" w14:textId="77777777" w:rsidTr="00125AC1">
        <w:trPr>
          <w:trHeight w:val="65"/>
        </w:trPr>
        <w:tc>
          <w:tcPr>
            <w:tcW w:w="2385" w:type="dxa"/>
            <w:tcMar>
              <w:top w:w="20" w:type="dxa"/>
              <w:left w:w="20" w:type="dxa"/>
              <w:bottom w:w="100" w:type="dxa"/>
              <w:right w:w="20" w:type="dxa"/>
            </w:tcMar>
            <w:vAlign w:val="center"/>
          </w:tcPr>
          <w:p w14:paraId="1FB2AE60" w14:textId="36F23932"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 xml:space="preserve">Causal </w:t>
            </w:r>
            <w:r w:rsidR="00DA4E0A" w:rsidRPr="002558CC">
              <w:rPr>
                <w:rFonts w:ascii="Arial" w:hAnsi="Arial" w:cs="Arial"/>
                <w:sz w:val="20"/>
                <w:szCs w:val="20"/>
              </w:rPr>
              <w:t>selection</w:t>
            </w:r>
          </w:p>
        </w:tc>
        <w:tc>
          <w:tcPr>
            <w:tcW w:w="6975" w:type="dxa"/>
            <w:tcMar>
              <w:top w:w="20" w:type="dxa"/>
              <w:left w:w="20" w:type="dxa"/>
              <w:bottom w:w="100" w:type="dxa"/>
              <w:right w:w="20" w:type="dxa"/>
            </w:tcMar>
            <w:vAlign w:val="center"/>
          </w:tcPr>
          <w:p w14:paraId="24D85BB7" w14:textId="1406258D" w:rsidR="00FB54B8" w:rsidRPr="002558CC" w:rsidRDefault="00FB54B8" w:rsidP="00FB54B8">
            <w:pPr>
              <w:ind w:firstLine="210"/>
              <w:contextualSpacing/>
              <w:rPr>
                <w:rFonts w:ascii="Arial" w:hAnsi="Arial" w:cs="Arial"/>
                <w:sz w:val="20"/>
                <w:szCs w:val="20"/>
              </w:rPr>
            </w:pPr>
            <w:r w:rsidRPr="002558CC">
              <w:rPr>
                <w:rFonts w:ascii="Arial" w:hAnsi="Arial" w:cs="Arial"/>
                <w:sz w:val="20"/>
                <w:szCs w:val="20"/>
              </w:rPr>
              <w:t>To what extent did [</w:t>
            </w:r>
            <w:r w:rsidR="00125AC1" w:rsidRPr="002558CC">
              <w:rPr>
                <w:rFonts w:ascii="Arial" w:hAnsi="Arial" w:cs="Arial"/>
                <w:sz w:val="20"/>
                <w:szCs w:val="20"/>
              </w:rPr>
              <w:t>the</w:t>
            </w:r>
            <w:r w:rsidRPr="002558CC">
              <w:rPr>
                <w:rFonts w:ascii="Arial" w:hAnsi="Arial" w:cs="Arial"/>
                <w:sz w:val="20"/>
                <w:szCs w:val="20"/>
              </w:rPr>
              <w:t xml:space="preserve"> ball/the goalie]</w:t>
            </w:r>
            <w:r w:rsidR="00047F53" w:rsidRPr="002558CC">
              <w:rPr>
                <w:rFonts w:ascii="Arial" w:hAnsi="Arial" w:cs="Arial"/>
                <w:sz w:val="20"/>
                <w:szCs w:val="20"/>
              </w:rPr>
              <w:t>’s</w:t>
            </w:r>
            <w:r w:rsidRPr="002558CC">
              <w:rPr>
                <w:rFonts w:ascii="Arial" w:hAnsi="Arial" w:cs="Arial"/>
                <w:sz w:val="20"/>
                <w:szCs w:val="20"/>
              </w:rPr>
              <w:t xml:space="preserve"> </w:t>
            </w:r>
            <w:r w:rsidR="00A66830">
              <w:rPr>
                <w:rFonts w:ascii="Arial" w:hAnsi="Arial" w:cs="Arial"/>
                <w:sz w:val="20"/>
                <w:szCs w:val="20"/>
              </w:rPr>
              <w:t>moving [left/right]</w:t>
            </w:r>
            <w:r w:rsidRPr="002558CC">
              <w:rPr>
                <w:rFonts w:ascii="Arial" w:hAnsi="Arial" w:cs="Arial"/>
                <w:sz w:val="20"/>
                <w:szCs w:val="20"/>
              </w:rPr>
              <w:t xml:space="preserve"> cause</w:t>
            </w:r>
            <w:r w:rsidR="00047F53" w:rsidRPr="002558CC">
              <w:rPr>
                <w:rFonts w:ascii="Arial" w:hAnsi="Arial" w:cs="Arial"/>
                <w:sz w:val="20"/>
                <w:szCs w:val="20"/>
              </w:rPr>
              <w:t>d</w:t>
            </w:r>
            <w:r w:rsidRPr="002558CC">
              <w:rPr>
                <w:rFonts w:ascii="Arial" w:hAnsi="Arial" w:cs="Arial"/>
                <w:sz w:val="20"/>
                <w:szCs w:val="20"/>
              </w:rPr>
              <w:t xml:space="preserve"> the ball to</w:t>
            </w:r>
          </w:p>
          <w:p w14:paraId="1B432FDC" w14:textId="77777777" w:rsidR="007F2948" w:rsidRPr="002558CC" w:rsidRDefault="00FB54B8" w:rsidP="00FB54B8">
            <w:pPr>
              <w:ind w:firstLine="210"/>
              <w:contextualSpacing/>
              <w:rPr>
                <w:rFonts w:ascii="Arial" w:hAnsi="Arial" w:cs="Arial"/>
                <w:sz w:val="20"/>
                <w:szCs w:val="20"/>
              </w:rPr>
            </w:pPr>
            <w:r w:rsidRPr="002558CC">
              <w:rPr>
                <w:rFonts w:ascii="Arial" w:hAnsi="Arial" w:cs="Arial"/>
                <w:sz w:val="20"/>
                <w:szCs w:val="20"/>
              </w:rPr>
              <w:t>[score/not score]?</w:t>
            </w:r>
          </w:p>
        </w:tc>
      </w:tr>
      <w:tr w:rsidR="007F2948" w:rsidRPr="009B4B28" w14:paraId="0ABF3005" w14:textId="77777777" w:rsidTr="00047F53">
        <w:trPr>
          <w:trHeight w:val="45"/>
        </w:trPr>
        <w:tc>
          <w:tcPr>
            <w:tcW w:w="2385" w:type="dxa"/>
            <w:tcBorders>
              <w:bottom w:val="single" w:sz="4" w:space="0" w:color="auto"/>
            </w:tcBorders>
            <w:tcMar>
              <w:top w:w="20" w:type="dxa"/>
              <w:left w:w="20" w:type="dxa"/>
              <w:bottom w:w="100" w:type="dxa"/>
              <w:right w:w="20" w:type="dxa"/>
            </w:tcMar>
            <w:vAlign w:val="center"/>
          </w:tcPr>
          <w:p w14:paraId="545742ED" w14:textId="77777777" w:rsidR="007F2948" w:rsidRPr="002558CC" w:rsidRDefault="00D5117B" w:rsidP="00FB54B8">
            <w:pPr>
              <w:contextualSpacing/>
              <w:jc w:val="right"/>
              <w:rPr>
                <w:rFonts w:ascii="Arial" w:hAnsi="Arial" w:cs="Arial"/>
                <w:sz w:val="20"/>
                <w:szCs w:val="20"/>
              </w:rPr>
            </w:pPr>
            <w:r w:rsidRPr="002558CC">
              <w:rPr>
                <w:rFonts w:ascii="Arial" w:hAnsi="Arial" w:cs="Arial"/>
                <w:sz w:val="20"/>
                <w:szCs w:val="20"/>
              </w:rPr>
              <w:t>All: Confidence</w:t>
            </w:r>
          </w:p>
        </w:tc>
        <w:tc>
          <w:tcPr>
            <w:tcW w:w="6975" w:type="dxa"/>
            <w:tcBorders>
              <w:bottom w:val="single" w:sz="4" w:space="0" w:color="auto"/>
            </w:tcBorders>
            <w:tcMar>
              <w:top w:w="20" w:type="dxa"/>
              <w:left w:w="20" w:type="dxa"/>
              <w:bottom w:w="100" w:type="dxa"/>
              <w:right w:w="20" w:type="dxa"/>
            </w:tcMar>
            <w:vAlign w:val="center"/>
          </w:tcPr>
          <w:p w14:paraId="32AF50E5" w14:textId="77777777" w:rsidR="007F2948" w:rsidRPr="002558CC" w:rsidRDefault="00D5117B" w:rsidP="00FB54B8">
            <w:pPr>
              <w:ind w:firstLine="180"/>
              <w:contextualSpacing/>
              <w:rPr>
                <w:rFonts w:ascii="Arial" w:hAnsi="Arial" w:cs="Arial"/>
                <w:sz w:val="20"/>
                <w:szCs w:val="20"/>
              </w:rPr>
            </w:pPr>
            <w:r w:rsidRPr="002558CC">
              <w:rPr>
                <w:rFonts w:ascii="Arial" w:hAnsi="Arial" w:cs="Arial"/>
                <w:sz w:val="20"/>
                <w:szCs w:val="20"/>
              </w:rPr>
              <w:t>How confident are you in your response?</w:t>
            </w:r>
          </w:p>
        </w:tc>
      </w:tr>
    </w:tbl>
    <w:p w14:paraId="63396731" w14:textId="2598E096" w:rsidR="007F2948" w:rsidRPr="009B4B28" w:rsidRDefault="00FB54B8">
      <w:pPr>
        <w:rPr>
          <w:sz w:val="20"/>
          <w:szCs w:val="20"/>
        </w:rPr>
      </w:pPr>
      <w:r w:rsidRPr="009B4B28">
        <w:rPr>
          <w:i/>
          <w:iCs/>
          <w:sz w:val="20"/>
          <w:szCs w:val="20"/>
        </w:rPr>
        <w:t>Note.</w:t>
      </w:r>
      <w:r w:rsidRPr="009B4B28">
        <w:rPr>
          <w:sz w:val="20"/>
          <w:szCs w:val="20"/>
        </w:rPr>
        <w:t xml:space="preserve"> Brackets indicate how each question varies by </w:t>
      </w:r>
      <w:r w:rsidR="00047F53">
        <w:rPr>
          <w:sz w:val="20"/>
          <w:szCs w:val="20"/>
        </w:rPr>
        <w:t>ball</w:t>
      </w:r>
      <w:r w:rsidRPr="009B4B28">
        <w:rPr>
          <w:sz w:val="20"/>
          <w:szCs w:val="20"/>
        </w:rPr>
        <w:t xml:space="preserve">- vs. </w:t>
      </w:r>
      <w:r w:rsidR="00047F53">
        <w:rPr>
          <w:sz w:val="20"/>
          <w:szCs w:val="20"/>
        </w:rPr>
        <w:t>goalie</w:t>
      </w:r>
      <w:r w:rsidRPr="009B4B28">
        <w:rPr>
          <w:sz w:val="20"/>
          <w:szCs w:val="20"/>
        </w:rPr>
        <w:t xml:space="preserve">-focused </w:t>
      </w:r>
      <w:r w:rsidR="00047F53">
        <w:rPr>
          <w:sz w:val="20"/>
          <w:szCs w:val="20"/>
        </w:rPr>
        <w:t>conditions</w:t>
      </w:r>
      <w:r w:rsidRPr="009B4B28">
        <w:rPr>
          <w:sz w:val="20"/>
          <w:szCs w:val="20"/>
        </w:rPr>
        <w:t xml:space="preserve"> </w:t>
      </w:r>
      <w:r w:rsidR="00047F53">
        <w:rPr>
          <w:sz w:val="20"/>
          <w:szCs w:val="20"/>
        </w:rPr>
        <w:t>as well as</w:t>
      </w:r>
      <w:r w:rsidRPr="009B4B28">
        <w:rPr>
          <w:sz w:val="20"/>
          <w:szCs w:val="20"/>
        </w:rPr>
        <w:t xml:space="preserve"> score vs. miss trials.</w:t>
      </w:r>
    </w:p>
    <w:p w14:paraId="762F6A14" w14:textId="5F00051A" w:rsidR="000F19EC" w:rsidRDefault="000F19EC">
      <w:pPr>
        <w:rPr>
          <w:b/>
          <w:bCs/>
          <w:iCs/>
        </w:rPr>
      </w:pPr>
    </w:p>
    <w:p w14:paraId="1ED0972E" w14:textId="57B8B2E7" w:rsidR="0039402D" w:rsidRPr="002563DD" w:rsidRDefault="00A52BE5" w:rsidP="002563DD">
      <w:pPr>
        <w:spacing w:line="360" w:lineRule="auto"/>
        <w:ind w:firstLine="720"/>
      </w:pPr>
      <w:r>
        <w:t xml:space="preserve">The next trial will start once all questions are </w:t>
      </w:r>
      <w:r w:rsidR="00047F53">
        <w:t>answered</w:t>
      </w:r>
      <w:r>
        <w:t xml:space="preserve">. </w:t>
      </w:r>
      <w:r w:rsidR="00047F53">
        <w:t xml:space="preserve">Participants will complete 4 blocks of </w:t>
      </w:r>
      <w:r w:rsidR="002558CC">
        <w:t xml:space="preserve">12 trials, for a total of 48 trials. At the end of each block, participants will be reminded of the </w:t>
      </w:r>
      <w:r w:rsidR="002563DD">
        <w:t>reflection-specific</w:t>
      </w:r>
      <w:r w:rsidR="002558CC">
        <w:t xml:space="preserve"> instructions. </w:t>
      </w:r>
      <w:r w:rsidR="00047F53">
        <w:t>All experiment procedures are estimated to take no more than 60 minutes</w:t>
      </w:r>
      <w:r w:rsidR="002558CC">
        <w:t>, which includes the initial calibration of the eye tracker.</w:t>
      </w:r>
      <w:r w:rsidR="00047F53">
        <w:t xml:space="preserve"> Our study as a whole will</w:t>
      </w:r>
      <w:r w:rsidR="002558CC">
        <w:t xml:space="preserve"> be structured as</w:t>
      </w:r>
      <w:r w:rsidR="00047F53">
        <w:t xml:space="preserve"> a 2 (</w:t>
      </w:r>
      <w:r w:rsidR="002563DD">
        <w:t>reflected object</w:t>
      </w:r>
      <w:r w:rsidR="00047F53">
        <w:t xml:space="preserve">: ball-focused or goalie-focused) x </w:t>
      </w:r>
      <w:r w:rsidR="002563DD">
        <w:t xml:space="preserve">2 (display layout: upward or downward) x 2 (mental construct: encoding or reflection) x </w:t>
      </w:r>
      <w:r w:rsidR="00047F53">
        <w:t>3 (</w:t>
      </w:r>
      <w:r w:rsidR="002563DD">
        <w:t>reflect type</w:t>
      </w:r>
      <w:r w:rsidR="00047F53">
        <w:t>: outcome assessment, counterfactual thinking, or causal selection) x 2 (outcome: score or miss) design</w:t>
      </w:r>
      <w:commentRangeStart w:id="6"/>
      <w:r w:rsidR="00047F53">
        <w:t>.</w:t>
      </w:r>
      <w:commentRangeEnd w:id="6"/>
      <w:r w:rsidR="001E6BD8">
        <w:rPr>
          <w:rStyle w:val="CommentReference"/>
          <w:rFonts w:ascii="Arial" w:eastAsia="Arial" w:hAnsi="Arial" w:cs="Arial"/>
          <w:lang w:val="en"/>
        </w:rPr>
        <w:commentReference w:id="6"/>
      </w:r>
    </w:p>
    <w:p w14:paraId="0CB4AF53" w14:textId="77777777" w:rsidR="0039402D" w:rsidRDefault="0039402D">
      <w:pPr>
        <w:rPr>
          <w:b/>
          <w:bCs/>
          <w:iCs/>
        </w:rPr>
      </w:pPr>
    </w:p>
    <w:p w14:paraId="77D50A83" w14:textId="3F493032" w:rsidR="007F2948" w:rsidRPr="005C64D7" w:rsidRDefault="00423D1A">
      <w:pPr>
        <w:rPr>
          <w:b/>
          <w:bCs/>
          <w:iCs/>
        </w:rPr>
      </w:pPr>
      <w:r>
        <w:rPr>
          <w:b/>
          <w:bCs/>
          <w:iCs/>
        </w:rPr>
        <w:t>Online p</w:t>
      </w:r>
      <w:r w:rsidR="00D5117B" w:rsidRPr="005C64D7">
        <w:rPr>
          <w:b/>
          <w:bCs/>
          <w:iCs/>
        </w:rPr>
        <w:t>ilot</w:t>
      </w:r>
    </w:p>
    <w:p w14:paraId="6B982E8B" w14:textId="2202693D" w:rsidR="00F46984" w:rsidRDefault="00D5117B" w:rsidP="000F19EC">
      <w:pPr>
        <w:spacing w:line="360" w:lineRule="auto"/>
      </w:pPr>
      <w:r>
        <w:rPr>
          <w:b/>
        </w:rPr>
        <w:tab/>
      </w:r>
      <w:r w:rsidR="002558CC">
        <w:rPr>
          <w:bCs/>
        </w:rPr>
        <w:t xml:space="preserve">To assess the efficacy of </w:t>
      </w:r>
      <w:r w:rsidR="0031405D">
        <w:rPr>
          <w:bCs/>
        </w:rPr>
        <w:t>the proposed paradigm</w:t>
      </w:r>
      <w:r w:rsidR="002558CC">
        <w:rPr>
          <w:bCs/>
        </w:rPr>
        <w:t xml:space="preserve">, </w:t>
      </w:r>
      <w:r w:rsidR="002558CC">
        <w:t>w</w:t>
      </w:r>
      <w:r w:rsidR="005346F5">
        <w:t>e</w:t>
      </w:r>
      <w:r>
        <w:t xml:space="preserve"> conducted an online pilot study</w:t>
      </w:r>
      <w:r w:rsidR="00E0109D">
        <w:t xml:space="preserve"> without eye tracking. Participants (</w:t>
      </w:r>
      <w:r w:rsidR="00E0109D" w:rsidRPr="00430BA8">
        <w:rPr>
          <w:i/>
          <w:iCs/>
        </w:rPr>
        <w:t>N</w:t>
      </w:r>
      <w:r w:rsidR="00E0109D">
        <w:t xml:space="preserve"> = </w:t>
      </w:r>
      <w:r w:rsidR="009378B9">
        <w:t>44</w:t>
      </w:r>
      <w:r w:rsidR="00E0109D">
        <w:t xml:space="preserve">) were </w:t>
      </w:r>
      <w:r w:rsidR="00F46984">
        <w:t xml:space="preserve">recruited </w:t>
      </w:r>
      <w:r w:rsidR="00E0109D">
        <w:t>through</w:t>
      </w:r>
      <w:r w:rsidR="009378B9">
        <w:t xml:space="preserve"> the</w:t>
      </w:r>
      <w:r w:rsidR="006F1A3D">
        <w:t xml:space="preserve"> </w:t>
      </w:r>
      <w:r w:rsidR="0008029F">
        <w:t>Prolific</w:t>
      </w:r>
      <w:r w:rsidR="00E0109D">
        <w:t xml:space="preserve"> online research participant pool</w:t>
      </w:r>
      <w:r w:rsidR="009378B9">
        <w:t xml:space="preserve"> on the basis that they were</w:t>
      </w:r>
      <w:r w:rsidR="00E0109D">
        <w:t xml:space="preserve"> </w:t>
      </w:r>
      <w:r w:rsidR="001E1C88">
        <w:t xml:space="preserve">located in the United States and had </w:t>
      </w:r>
      <w:r w:rsidR="009378B9">
        <w:t xml:space="preserve">minimal of </w:t>
      </w:r>
      <w:r w:rsidR="001E1C88">
        <w:t xml:space="preserve">95% approval rating. </w:t>
      </w:r>
      <w:r w:rsidR="00F46984">
        <w:t>All participants prov</w:t>
      </w:r>
      <w:r w:rsidR="006F1A3D">
        <w:t>ide</w:t>
      </w:r>
      <w:r w:rsidR="00F46984">
        <w:t>d electronic consent following the procedures approved by the Duke University Internal Review Board</w:t>
      </w:r>
      <w:r w:rsidR="001E1C88">
        <w:t xml:space="preserve"> and were compensated $</w:t>
      </w:r>
      <w:r w:rsidR="0008029F">
        <w:t>9</w:t>
      </w:r>
      <w:r w:rsidR="001E1C88">
        <w:t xml:space="preserve"> for participating</w:t>
      </w:r>
      <w:r w:rsidR="00F46984">
        <w:t>.</w:t>
      </w:r>
    </w:p>
    <w:p w14:paraId="6653E5C8" w14:textId="7AE2EE57" w:rsidR="00A66830" w:rsidRPr="00015727" w:rsidRDefault="00F13625" w:rsidP="00015727">
      <w:pPr>
        <w:spacing w:line="360" w:lineRule="auto"/>
        <w:ind w:firstLine="720"/>
      </w:pPr>
      <w:r>
        <w:t xml:space="preserve">Participants were randomly assigned to </w:t>
      </w:r>
      <w:r w:rsidR="005C745E">
        <w:t xml:space="preserve">the </w:t>
      </w:r>
      <w:r w:rsidR="00F46984" w:rsidRPr="00F46984">
        <w:rPr>
          <w:i/>
          <w:iCs/>
        </w:rPr>
        <w:t>ball-focused</w:t>
      </w:r>
      <w:r w:rsidR="00F46984">
        <w:t xml:space="preserve"> </w:t>
      </w:r>
      <w:r w:rsidR="005C745E">
        <w:t xml:space="preserve">or </w:t>
      </w:r>
      <w:r w:rsidR="00F46984" w:rsidRPr="00F46984">
        <w:rPr>
          <w:i/>
          <w:iCs/>
        </w:rPr>
        <w:t>goalie-focused</w:t>
      </w:r>
      <w:r w:rsidR="00F46984">
        <w:t xml:space="preserve"> </w:t>
      </w:r>
      <w:r w:rsidR="005C745E">
        <w:t xml:space="preserve">conditions. </w:t>
      </w:r>
      <w:r w:rsidR="00E0109D">
        <w:t xml:space="preserve">There were </w:t>
      </w:r>
      <w:r w:rsidR="00430BA8" w:rsidRPr="00430BA8">
        <w:rPr>
          <w:highlight w:val="yellow"/>
        </w:rPr>
        <w:t>X</w:t>
      </w:r>
      <w:r w:rsidR="00430BA8">
        <w:t xml:space="preserve"> </w:t>
      </w:r>
      <w:r w:rsidR="00E0109D">
        <w:t xml:space="preserve">participants from the ball-focused and </w:t>
      </w:r>
      <w:r w:rsidR="00E0109D" w:rsidRPr="00430BA8">
        <w:rPr>
          <w:highlight w:val="yellow"/>
        </w:rPr>
        <w:t>X</w:t>
      </w:r>
      <w:r w:rsidR="00E0109D">
        <w:t xml:space="preserve"> participants from the goalie-focused conditions that were removed for failing </w:t>
      </w:r>
      <w:r w:rsidR="00423D1A">
        <w:t>at least one of the</w:t>
      </w:r>
      <w:r w:rsidR="00E0109D">
        <w:t xml:space="preserve"> check questions.</w:t>
      </w:r>
      <w:r w:rsidR="005C5AAC">
        <w:t xml:space="preserve"> Th</w:t>
      </w:r>
      <w:r w:rsidR="00430BA8">
        <w:t xml:space="preserve">ese exclusionary </w:t>
      </w:r>
      <w:r w:rsidR="00430BA8" w:rsidRPr="00015727">
        <w:t>criteria</w:t>
      </w:r>
      <w:r w:rsidR="005C5AAC" w:rsidRPr="00015727">
        <w:t xml:space="preserve"> resulted in a final sample size of </w:t>
      </w:r>
      <w:r w:rsidR="005C5AAC" w:rsidRPr="00015727">
        <w:rPr>
          <w:i/>
          <w:iCs/>
        </w:rPr>
        <w:t>N</w:t>
      </w:r>
      <w:r w:rsidR="005C5AAC" w:rsidRPr="00015727">
        <w:t xml:space="preserve"> = 35 (</w:t>
      </w:r>
      <w:r w:rsidR="005C5AAC" w:rsidRPr="00015727">
        <w:rPr>
          <w:i/>
          <w:iCs/>
        </w:rPr>
        <w:t>n</w:t>
      </w:r>
      <w:r w:rsidR="005C5AAC" w:rsidRPr="00015727">
        <w:t xml:space="preserve"> = </w:t>
      </w:r>
      <w:r w:rsidR="00430BA8" w:rsidRPr="00015727">
        <w:t>14</w:t>
      </w:r>
      <w:r w:rsidR="005C5AAC" w:rsidRPr="00015727">
        <w:t xml:space="preserve"> ball-focused; </w:t>
      </w:r>
      <w:r w:rsidR="005C5AAC" w:rsidRPr="00015727">
        <w:rPr>
          <w:i/>
          <w:iCs/>
        </w:rPr>
        <w:t>n</w:t>
      </w:r>
      <w:r w:rsidR="005C5AAC" w:rsidRPr="00015727">
        <w:t xml:space="preserve"> = </w:t>
      </w:r>
      <w:r w:rsidR="00430BA8" w:rsidRPr="00015727">
        <w:t>21</w:t>
      </w:r>
      <w:r w:rsidR="005C5AAC" w:rsidRPr="00015727">
        <w:t xml:space="preserve"> goalie-focused).</w:t>
      </w:r>
      <w:r w:rsidR="000A3DFE">
        <w:t xml:space="preserve"> Individual trials were excluded if participants could not accurately remember the direction </w:t>
      </w:r>
      <w:r w:rsidR="002513BA">
        <w:t xml:space="preserve">that </w:t>
      </w:r>
      <w:r w:rsidR="000A3DFE">
        <w:lastRenderedPageBreak/>
        <w:t>the object [</w:t>
      </w:r>
      <w:r w:rsidR="000A3DFE" w:rsidRPr="002513BA">
        <w:rPr>
          <w:highlight w:val="yellow"/>
        </w:rPr>
        <w:t>opposite of what they were supposed to focus on</w:t>
      </w:r>
      <w:r w:rsidR="000A3DFE">
        <w:t>]</w:t>
      </w:r>
      <w:r w:rsidR="002513BA">
        <w:t xml:space="preserve"> moved to screen trials where participants may not have been paying close attention.</w:t>
      </w:r>
    </w:p>
    <w:p w14:paraId="58C9DEF4" w14:textId="571D1CE8" w:rsidR="00015727" w:rsidRPr="00F36FA4" w:rsidRDefault="005F74A8" w:rsidP="00F36FA4">
      <w:pPr>
        <w:tabs>
          <w:tab w:val="left" w:pos="360"/>
        </w:tabs>
        <w:spacing w:line="360" w:lineRule="auto"/>
        <w:ind w:firstLine="720"/>
      </w:pPr>
      <w:r>
        <w:rPr>
          <w:highlight w:val="white"/>
        </w:rPr>
        <w:t>T</w:t>
      </w:r>
      <w:r w:rsidR="008F7D52">
        <w:rPr>
          <w:highlight w:val="white"/>
        </w:rPr>
        <w:t>he analyses focused on</w:t>
      </w:r>
      <w:r>
        <w:rPr>
          <w:highlight w:val="white"/>
        </w:rPr>
        <w:t xml:space="preserve"> modeling</w:t>
      </w:r>
      <w:r w:rsidR="008F7D52">
        <w:rPr>
          <w:highlight w:val="white"/>
        </w:rPr>
        <w:t xml:space="preserve"> response judgements for the different simulation types.</w:t>
      </w:r>
      <w:r w:rsidR="000A3DFE">
        <w:rPr>
          <w:highlight w:val="white"/>
        </w:rPr>
        <w:t xml:space="preserve"> </w:t>
      </w:r>
      <w:r w:rsidR="00DD491C">
        <w:rPr>
          <w:highlight w:val="white"/>
        </w:rPr>
        <w:t xml:space="preserve">First, we separately </w:t>
      </w:r>
      <w:r w:rsidR="008F7D52">
        <w:rPr>
          <w:highlight w:val="white"/>
        </w:rPr>
        <w:t>modeled</w:t>
      </w:r>
      <w:r>
        <w:rPr>
          <w:highlight w:val="white"/>
        </w:rPr>
        <w:t xml:space="preserve"> normalized response</w:t>
      </w:r>
      <w:r w:rsidR="008F7D52">
        <w:rPr>
          <w:highlight w:val="white"/>
        </w:rPr>
        <w:t xml:space="preserve"> judgements f</w:t>
      </w:r>
      <w:r>
        <w:rPr>
          <w:highlight w:val="white"/>
        </w:rPr>
        <w:t>or</w:t>
      </w:r>
      <w:r w:rsidR="008F7D52">
        <w:rPr>
          <w:highlight w:val="white"/>
        </w:rPr>
        <w:t xml:space="preserve"> outcome assessment and counterfactual thinking. </w:t>
      </w:r>
      <w:r w:rsidR="00DD491C">
        <w:rPr>
          <w:highlight w:val="white"/>
        </w:rPr>
        <w:t>Specifically, u</w:t>
      </w:r>
      <w:r w:rsidR="008F5761" w:rsidRPr="00015727">
        <w:rPr>
          <w:highlight w:val="white"/>
        </w:rPr>
        <w:t xml:space="preserve">sing the </w:t>
      </w:r>
      <w:r w:rsidR="008F5761" w:rsidRPr="00015727">
        <w:rPr>
          <w:i/>
          <w:iCs/>
          <w:highlight w:val="white"/>
        </w:rPr>
        <w:t>lme4</w:t>
      </w:r>
      <w:r w:rsidR="008F5761" w:rsidRPr="00015727">
        <w:rPr>
          <w:highlight w:val="white"/>
        </w:rPr>
        <w:t xml:space="preserve"> package in R (Bates, </w:t>
      </w:r>
      <w:proofErr w:type="spellStart"/>
      <w:r w:rsidR="008F5761" w:rsidRPr="00015727">
        <w:rPr>
          <w:highlight w:val="white"/>
        </w:rPr>
        <w:t>Mächler</w:t>
      </w:r>
      <w:proofErr w:type="spellEnd"/>
      <w:r w:rsidR="008F5761" w:rsidRPr="00015727">
        <w:rPr>
          <w:highlight w:val="white"/>
        </w:rPr>
        <w:t xml:space="preserve">, </w:t>
      </w:r>
      <w:proofErr w:type="spellStart"/>
      <w:r w:rsidR="008F5761" w:rsidRPr="00015727">
        <w:rPr>
          <w:highlight w:val="white"/>
        </w:rPr>
        <w:t>Bolker</w:t>
      </w:r>
      <w:proofErr w:type="spellEnd"/>
      <w:r w:rsidR="008F5761" w:rsidRPr="00015727">
        <w:rPr>
          <w:highlight w:val="white"/>
        </w:rPr>
        <w:t>, &amp; Walker, 2015</w:t>
      </w:r>
      <w:r w:rsidR="008F5761" w:rsidRPr="00015727">
        <w:t>), we</w:t>
      </w:r>
      <w:r w:rsidR="00015727" w:rsidRPr="00015727">
        <w:t xml:space="preserve"> </w:t>
      </w:r>
      <w:r>
        <w:t>used</w:t>
      </w:r>
      <w:r w:rsidR="00015727" w:rsidRPr="00015727">
        <w:t xml:space="preserve"> </w:t>
      </w:r>
      <w:r>
        <w:t xml:space="preserve">a </w:t>
      </w:r>
      <w:r w:rsidR="00015727" w:rsidRPr="00015727">
        <w:t>mixed-effect linear regression analys</w:t>
      </w:r>
      <w:r w:rsidR="00522B3D">
        <w:t>i</w:t>
      </w:r>
      <w:r w:rsidR="00015727" w:rsidRPr="00015727">
        <w:t xml:space="preserve">s </w:t>
      </w:r>
      <w:r>
        <w:t>to</w:t>
      </w:r>
      <w:r w:rsidR="008F5761" w:rsidRPr="00015727">
        <w:t xml:space="preserve"> model response judgments</w:t>
      </w:r>
      <w:r>
        <w:t xml:space="preserve"> for outcome assessment</w:t>
      </w:r>
      <w:r w:rsidR="008F5761" w:rsidRPr="00015727">
        <w:t xml:space="preserve"> </w:t>
      </w:r>
      <w:r w:rsidR="00015727" w:rsidRPr="00015727">
        <w:t xml:space="preserve">as a </w:t>
      </w:r>
      <w:r w:rsidR="0086056D">
        <w:rPr>
          <w:i/>
          <w:iCs/>
        </w:rPr>
        <w:t>reflected object</w:t>
      </w:r>
      <w:r w:rsidR="00015727" w:rsidRPr="00015727">
        <w:t xml:space="preserve"> (two levels: ball-focused and goalie-focused) by </w:t>
      </w:r>
      <w:r w:rsidR="00015727" w:rsidRPr="005F74A8">
        <w:rPr>
          <w:i/>
          <w:iCs/>
        </w:rPr>
        <w:t>outcome</w:t>
      </w:r>
      <w:r w:rsidR="00015727" w:rsidRPr="00015727">
        <w:t xml:space="preserve"> (two levels: miss and score) by </w:t>
      </w:r>
      <w:r w:rsidR="00015727" w:rsidRPr="00015727">
        <w:rPr>
          <w:i/>
          <w:iCs/>
        </w:rPr>
        <w:t>vividness</w:t>
      </w:r>
      <w:r w:rsidR="00015727" w:rsidRPr="00015727">
        <w:t xml:space="preserve"> (</w:t>
      </w:r>
      <w:r>
        <w:t xml:space="preserve">normalized, </w:t>
      </w:r>
      <w:r w:rsidR="00015727" w:rsidRPr="00015727">
        <w:t xml:space="preserve">continuous) three-way interaction with random slopes and </w:t>
      </w:r>
      <w:r w:rsidR="00224D7A">
        <w:t xml:space="preserve">random </w:t>
      </w:r>
      <w:r w:rsidR="00015727" w:rsidRPr="00015727">
        <w:t xml:space="preserve">intercepts for outcome for each </w:t>
      </w:r>
      <w:r w:rsidR="00015727" w:rsidRPr="005F74A8">
        <w:rPr>
          <w:i/>
          <w:iCs/>
        </w:rPr>
        <w:t>participant</w:t>
      </w:r>
      <w:r w:rsidR="00522B3D">
        <w:t>. We conducted the same regression analysis to model response judgments for counterfactual thinking.</w:t>
      </w:r>
    </w:p>
    <w:p w14:paraId="51F2B1A7" w14:textId="61FC62DD" w:rsidR="00360387" w:rsidRPr="00CB1BF8" w:rsidRDefault="00A66830" w:rsidP="00F90AB7">
      <w:pPr>
        <w:spacing w:line="360" w:lineRule="auto"/>
        <w:ind w:firstLine="720"/>
      </w:pPr>
      <w:r>
        <w:t>The results from these models</w:t>
      </w:r>
      <w:r w:rsidRPr="00DB6E31">
        <w:t xml:space="preserve"> </w:t>
      </w:r>
      <w:r w:rsidR="00015727">
        <w:t xml:space="preserve">are </w:t>
      </w:r>
      <w:r>
        <w:t>i</w:t>
      </w:r>
      <w:r w:rsidRPr="00DB6E31">
        <w:t>llustrated</w:t>
      </w:r>
      <w:r>
        <w:t xml:space="preserve"> in </w:t>
      </w:r>
      <w:r w:rsidRPr="00DB6E31">
        <w:rPr>
          <w:b/>
          <w:bCs/>
        </w:rPr>
        <w:t xml:space="preserve">Figure </w:t>
      </w:r>
      <w:r w:rsidR="00ED162A">
        <w:rPr>
          <w:b/>
          <w:bCs/>
        </w:rPr>
        <w:t>2</w:t>
      </w:r>
      <w:r w:rsidR="00015727">
        <w:rPr>
          <w:b/>
          <w:bCs/>
        </w:rPr>
        <w:t xml:space="preserve"> </w:t>
      </w:r>
      <w:r w:rsidR="00015727">
        <w:t xml:space="preserve">and reported in </w:t>
      </w:r>
      <w:r w:rsidR="00015727" w:rsidRPr="001D4E33">
        <w:rPr>
          <w:b/>
          <w:bCs/>
        </w:rPr>
        <w:t xml:space="preserve">Table </w:t>
      </w:r>
      <w:r w:rsidR="001B2019">
        <w:rPr>
          <w:b/>
          <w:bCs/>
        </w:rPr>
        <w:t>2</w:t>
      </w:r>
      <w:r>
        <w:t xml:space="preserve">. </w:t>
      </w:r>
      <w:r w:rsidR="00902599">
        <w:t>The outcome assessment model showed a significant</w:t>
      </w:r>
      <w:r w:rsidR="00F90AB7" w:rsidRPr="00F90AB7">
        <w:t xml:space="preserve"> </w:t>
      </w:r>
      <w:r w:rsidR="00F90AB7">
        <w:t>effect of outcome</w:t>
      </w:r>
      <w:r w:rsidR="00316A71">
        <w:t xml:space="preserve">, which showed </w:t>
      </w:r>
      <w:r w:rsidR="00F90AB7">
        <w:t>greater judgment estimates for score</w:t>
      </w:r>
      <w:r w:rsidR="00316A71">
        <w:t xml:space="preserve"> trials</w:t>
      </w:r>
      <w:r w:rsidR="00F90AB7">
        <w:t xml:space="preserve"> than miss trials</w:t>
      </w:r>
      <w:r w:rsidR="00316A71">
        <w:t xml:space="preserve"> to the question </w:t>
      </w:r>
      <w:r w:rsidR="00316A71" w:rsidRPr="00316A71">
        <w:rPr>
          <w:i/>
          <w:iCs/>
        </w:rPr>
        <w:t xml:space="preserve">To what extent do you think that the ball </w:t>
      </w:r>
      <w:proofErr w:type="gramStart"/>
      <w:r w:rsidR="00316A71" w:rsidRPr="00316A71">
        <w:rPr>
          <w:i/>
          <w:iCs/>
        </w:rPr>
        <w:t>scored?.</w:t>
      </w:r>
      <w:proofErr w:type="gramEnd"/>
      <w:r w:rsidR="00316A71" w:rsidRPr="00316A71">
        <w:rPr>
          <w:i/>
          <w:iCs/>
        </w:rPr>
        <w:t xml:space="preserve"> </w:t>
      </w:r>
      <w:r w:rsidR="00316A71">
        <w:t>This main effect</w:t>
      </w:r>
      <w:r w:rsidR="00F90AB7">
        <w:t xml:space="preserve"> was characterized by a</w:t>
      </w:r>
      <w:r w:rsidR="00902599">
        <w:t xml:space="preserve"> </w:t>
      </w:r>
      <w:r w:rsidR="0086056D" w:rsidRPr="004E48AE">
        <w:rPr>
          <w:i/>
          <w:iCs/>
        </w:rPr>
        <w:t>reflected object</w:t>
      </w:r>
      <w:r w:rsidR="00902599">
        <w:t xml:space="preserve"> by </w:t>
      </w:r>
      <w:r w:rsidR="00902599" w:rsidRPr="004E48AE">
        <w:rPr>
          <w:i/>
          <w:iCs/>
        </w:rPr>
        <w:t>outcome</w:t>
      </w:r>
      <w:r w:rsidR="00902599">
        <w:t xml:space="preserve"> by </w:t>
      </w:r>
      <w:r w:rsidR="00902599" w:rsidRPr="004E48AE">
        <w:rPr>
          <w:i/>
          <w:iCs/>
        </w:rPr>
        <w:t>vividness</w:t>
      </w:r>
      <w:r w:rsidR="00902599">
        <w:t xml:space="preserve"> three-way interaction. </w:t>
      </w:r>
      <w:r w:rsidR="00F36FA4">
        <w:t xml:space="preserve">Using the </w:t>
      </w:r>
      <w:proofErr w:type="spellStart"/>
      <w:r w:rsidR="00F36FA4" w:rsidRPr="00F36FA4">
        <w:rPr>
          <w:i/>
          <w:iCs/>
        </w:rPr>
        <w:t>emmeans</w:t>
      </w:r>
      <w:proofErr w:type="spellEnd"/>
      <w:r w:rsidR="00F36FA4">
        <w:t xml:space="preserve"> package in R (ref), pairwise comparisons showed </w:t>
      </w:r>
      <w:r w:rsidR="00307061">
        <w:t xml:space="preserve">that </w:t>
      </w:r>
      <w:r w:rsidR="00360387">
        <w:t>ball-focused participants</w:t>
      </w:r>
      <w:r w:rsidR="00307061">
        <w:t xml:space="preserve"> showed a positive </w:t>
      </w:r>
      <w:r w:rsidR="00307061" w:rsidRPr="004E48AE">
        <w:rPr>
          <w:i/>
          <w:iCs/>
        </w:rPr>
        <w:t>outcome</w:t>
      </w:r>
      <w:r w:rsidR="00307061">
        <w:t xml:space="preserve"> by </w:t>
      </w:r>
      <w:r w:rsidR="00307061" w:rsidRPr="004E48AE">
        <w:rPr>
          <w:i/>
          <w:iCs/>
        </w:rPr>
        <w:t>vividness</w:t>
      </w:r>
      <w:r w:rsidR="00307061">
        <w:t xml:space="preserve"> trend</w:t>
      </w:r>
      <w:r w:rsidR="00C0444B">
        <w:t xml:space="preserve"> for score trials</w:t>
      </w:r>
      <w:r w:rsidR="00307061">
        <w:t xml:space="preserve"> (</w:t>
      </w:r>
      <w:r w:rsidR="00307061" w:rsidRPr="009D4A1C">
        <w:rPr>
          <w:i/>
          <w:iCs/>
        </w:rPr>
        <w:sym w:font="Symbol" w:char="F062"/>
      </w:r>
      <w:r w:rsidR="00307061">
        <w:t xml:space="preserve"> = .53, </w:t>
      </w:r>
      <w:r w:rsidR="00360387">
        <w:t xml:space="preserve">95% </w:t>
      </w:r>
      <w:commentRangeStart w:id="7"/>
      <w:r w:rsidR="00360387">
        <w:rPr>
          <w:i/>
          <w:iCs/>
        </w:rPr>
        <w:t>CI</w:t>
      </w:r>
      <w:r w:rsidR="00307061">
        <w:t xml:space="preserve"> = </w:t>
      </w:r>
      <w:r w:rsidR="00360387">
        <w:t xml:space="preserve">.25 </w:t>
      </w:r>
      <w:r w:rsidR="00360387" w:rsidRPr="00785D46">
        <w:rPr>
          <w:rFonts w:ascii="Arial" w:hAnsi="Arial" w:cs="Arial"/>
          <w:color w:val="000000" w:themeColor="text1"/>
          <w:sz w:val="20"/>
          <w:szCs w:val="20"/>
        </w:rPr>
        <w:t>–</w:t>
      </w:r>
      <w:r w:rsidR="00360387">
        <w:rPr>
          <w:rFonts w:ascii="Arial" w:hAnsi="Arial" w:cs="Arial"/>
          <w:color w:val="000000" w:themeColor="text1"/>
          <w:sz w:val="20"/>
          <w:szCs w:val="20"/>
        </w:rPr>
        <w:t xml:space="preserve"> </w:t>
      </w:r>
      <w:r w:rsidR="00360387">
        <w:t>.82</w:t>
      </w:r>
      <w:commentRangeEnd w:id="7"/>
      <w:r w:rsidR="00360387">
        <w:rPr>
          <w:rStyle w:val="CommentReference"/>
          <w:rFonts w:ascii="Arial" w:eastAsia="Arial" w:hAnsi="Arial" w:cs="Arial"/>
          <w:lang w:val="en"/>
        </w:rPr>
        <w:commentReference w:id="7"/>
      </w:r>
      <w:r w:rsidR="00307061">
        <w:t>)</w:t>
      </w:r>
      <w:r w:rsidR="004E48AE">
        <w:t xml:space="preserve">, which </w:t>
      </w:r>
      <w:r w:rsidR="00360387">
        <w:t>indicates that</w:t>
      </w:r>
      <w:r w:rsidR="004E48AE">
        <w:t xml:space="preserve"> greater </w:t>
      </w:r>
      <w:r w:rsidR="00360387">
        <w:t xml:space="preserve">vividness </w:t>
      </w:r>
      <w:r w:rsidR="004E48AE">
        <w:t xml:space="preserve">judgments were associated with </w:t>
      </w:r>
      <w:r w:rsidR="00360387">
        <w:t xml:space="preserve">greater judgments that the ball actually scored. When the ball missed, ball-focused participants showed a negative </w:t>
      </w:r>
      <w:r w:rsidR="00360387" w:rsidRPr="004E48AE">
        <w:rPr>
          <w:i/>
          <w:iCs/>
        </w:rPr>
        <w:t>outcome</w:t>
      </w:r>
      <w:r w:rsidR="00360387">
        <w:t xml:space="preserve"> by </w:t>
      </w:r>
      <w:r w:rsidR="00360387" w:rsidRPr="004E48AE">
        <w:rPr>
          <w:i/>
          <w:iCs/>
        </w:rPr>
        <w:t>vividness</w:t>
      </w:r>
      <w:r w:rsidR="00360387">
        <w:t xml:space="preserve"> trend</w:t>
      </w:r>
      <w:r w:rsidR="00307061">
        <w:t xml:space="preserve"> (</w:t>
      </w:r>
      <w:r w:rsidR="00307061" w:rsidRPr="009D4A1C">
        <w:rPr>
          <w:i/>
          <w:iCs/>
        </w:rPr>
        <w:sym w:font="Symbol" w:char="F062"/>
      </w:r>
      <w:r w:rsidR="00307061">
        <w:t xml:space="preserve"> = -.03, </w:t>
      </w:r>
      <w:r w:rsidR="00360387">
        <w:t xml:space="preserve">95% </w:t>
      </w:r>
      <w:r w:rsidR="00360387">
        <w:rPr>
          <w:i/>
          <w:iCs/>
        </w:rPr>
        <w:t>CI</w:t>
      </w:r>
      <w:r w:rsidR="00307061">
        <w:t xml:space="preserve"> = </w:t>
      </w:r>
      <w:r w:rsidR="00360387">
        <w:t xml:space="preserve">-.31 </w:t>
      </w:r>
      <w:r w:rsidR="00360387" w:rsidRPr="00785D46">
        <w:rPr>
          <w:rFonts w:ascii="Arial" w:hAnsi="Arial" w:cs="Arial"/>
          <w:color w:val="000000" w:themeColor="text1"/>
          <w:sz w:val="20"/>
          <w:szCs w:val="20"/>
        </w:rPr>
        <w:t>–</w:t>
      </w:r>
      <w:r w:rsidR="00360387">
        <w:rPr>
          <w:rFonts w:ascii="Arial" w:hAnsi="Arial" w:cs="Arial"/>
          <w:color w:val="000000" w:themeColor="text1"/>
          <w:sz w:val="20"/>
          <w:szCs w:val="20"/>
        </w:rPr>
        <w:t xml:space="preserve"> </w:t>
      </w:r>
      <w:r w:rsidR="00360387">
        <w:t>.25</w:t>
      </w:r>
      <w:r w:rsidR="00307061">
        <w:t>)</w:t>
      </w:r>
      <w:r w:rsidR="00360387">
        <w:t xml:space="preserve">, </w:t>
      </w:r>
      <w:r w:rsidR="00CB1BF8">
        <w:t xml:space="preserve">which </w:t>
      </w:r>
      <w:r w:rsidR="00360387">
        <w:t>indicat</w:t>
      </w:r>
      <w:r w:rsidR="00CB1BF8">
        <w:t>ed</w:t>
      </w:r>
      <w:r w:rsidR="00360387">
        <w:t xml:space="preserve"> that greater vividness judgments </w:t>
      </w:r>
      <w:r w:rsidR="00CB1BF8">
        <w:t xml:space="preserve">tended to </w:t>
      </w:r>
      <w:r w:rsidR="00360387">
        <w:t xml:space="preserve">correspond with greater judgments that the </w:t>
      </w:r>
      <w:r w:rsidR="00360387" w:rsidRPr="00CB1BF8">
        <w:t xml:space="preserve">ball did not score. The contrast between these trends </w:t>
      </w:r>
      <w:r w:rsidR="004E48AE" w:rsidRPr="00CB1BF8">
        <w:t xml:space="preserve">was significant, </w:t>
      </w:r>
      <w:r w:rsidR="004E48AE" w:rsidRPr="00CB1BF8">
        <w:rPr>
          <w:i/>
          <w:iCs/>
        </w:rPr>
        <w:sym w:font="Symbol" w:char="F062"/>
      </w:r>
      <w:r w:rsidR="004E48AE" w:rsidRPr="00CB1BF8">
        <w:t xml:space="preserve"> = -.56, </w:t>
      </w:r>
      <w:r w:rsidR="004E48AE" w:rsidRPr="00CB1BF8">
        <w:rPr>
          <w:i/>
          <w:iCs/>
        </w:rPr>
        <w:t>SE</w:t>
      </w:r>
      <w:r w:rsidR="004E48AE" w:rsidRPr="00CB1BF8">
        <w:t xml:space="preserve"> = .22, </w:t>
      </w:r>
      <w:proofErr w:type="gramStart"/>
      <w:r w:rsidR="004E48AE" w:rsidRPr="00CB1BF8">
        <w:rPr>
          <w:i/>
          <w:iCs/>
        </w:rPr>
        <w:t>t</w:t>
      </w:r>
      <w:r w:rsidR="004E48AE" w:rsidRPr="00CB1BF8">
        <w:t>(</w:t>
      </w:r>
      <w:proofErr w:type="gramEnd"/>
      <w:r w:rsidR="004E48AE" w:rsidRPr="00CB1BF8">
        <w:t xml:space="preserve">411) = -2.61, </w:t>
      </w:r>
      <w:r w:rsidR="004E48AE" w:rsidRPr="00CB1BF8">
        <w:rPr>
          <w:i/>
          <w:iCs/>
        </w:rPr>
        <w:t>p</w:t>
      </w:r>
      <w:r w:rsidR="004E48AE" w:rsidRPr="00CB1BF8">
        <w:t xml:space="preserve"> = .009</w:t>
      </w:r>
      <w:r w:rsidR="009D4A1C" w:rsidRPr="00CB1BF8">
        <w:t xml:space="preserve">. </w:t>
      </w:r>
      <w:r w:rsidR="00360387" w:rsidRPr="00CB1BF8">
        <w:t xml:space="preserve">Goalie-focused participants </w:t>
      </w:r>
      <w:r w:rsidR="003C13AB" w:rsidRPr="00CB1BF8">
        <w:t xml:space="preserve">showed no difference in the </w:t>
      </w:r>
      <w:r w:rsidR="003C13AB" w:rsidRPr="00CB1BF8">
        <w:rPr>
          <w:i/>
          <w:iCs/>
        </w:rPr>
        <w:t>outcome</w:t>
      </w:r>
      <w:r w:rsidR="003C13AB" w:rsidRPr="00CB1BF8">
        <w:t xml:space="preserve"> by </w:t>
      </w:r>
      <w:r w:rsidR="003C13AB" w:rsidRPr="00CB1BF8">
        <w:rPr>
          <w:i/>
          <w:iCs/>
        </w:rPr>
        <w:t>vividness</w:t>
      </w:r>
      <w:r w:rsidR="003C13AB" w:rsidRPr="00CB1BF8">
        <w:t xml:space="preserve"> trend for score (</w:t>
      </w:r>
      <w:r w:rsidR="003C13AB" w:rsidRPr="00CB1BF8">
        <w:rPr>
          <w:i/>
          <w:iCs/>
        </w:rPr>
        <w:sym w:font="Symbol" w:char="F062"/>
      </w:r>
      <w:r w:rsidR="003C13AB" w:rsidRPr="00CB1BF8">
        <w:t xml:space="preserve"> = .10, 95% </w:t>
      </w:r>
      <w:r w:rsidR="003C13AB" w:rsidRPr="00CB1BF8">
        <w:rPr>
          <w:i/>
          <w:iCs/>
        </w:rPr>
        <w:t>CI</w:t>
      </w:r>
      <w:r w:rsidR="003C13AB" w:rsidRPr="00CB1BF8">
        <w:t xml:space="preserve"> = -.02 </w:t>
      </w:r>
      <w:r w:rsidR="003C13AB" w:rsidRPr="00CB1BF8">
        <w:rPr>
          <w:color w:val="000000" w:themeColor="text1"/>
        </w:rPr>
        <w:t xml:space="preserve">– </w:t>
      </w:r>
      <w:r w:rsidR="003C13AB" w:rsidRPr="00CB1BF8">
        <w:t>.22) and miss (</w:t>
      </w:r>
      <w:r w:rsidR="003C13AB" w:rsidRPr="00CB1BF8">
        <w:rPr>
          <w:i/>
          <w:iCs/>
        </w:rPr>
        <w:sym w:font="Symbol" w:char="F062"/>
      </w:r>
      <w:r w:rsidR="003C13AB" w:rsidRPr="00CB1BF8">
        <w:t xml:space="preserve"> = .04, 95% </w:t>
      </w:r>
      <w:r w:rsidR="003C13AB" w:rsidRPr="00CB1BF8">
        <w:rPr>
          <w:i/>
          <w:iCs/>
        </w:rPr>
        <w:t>CI</w:t>
      </w:r>
      <w:r w:rsidR="003C13AB" w:rsidRPr="00CB1BF8">
        <w:t xml:space="preserve"> = -.14 </w:t>
      </w:r>
      <w:r w:rsidR="003C13AB" w:rsidRPr="00CB1BF8">
        <w:rPr>
          <w:color w:val="000000" w:themeColor="text1"/>
        </w:rPr>
        <w:t xml:space="preserve">– </w:t>
      </w:r>
      <w:r w:rsidR="003C13AB" w:rsidRPr="00CB1BF8">
        <w:t xml:space="preserve">.22) trials, </w:t>
      </w:r>
      <w:r w:rsidR="003C13AB" w:rsidRPr="00CB1BF8">
        <w:rPr>
          <w:i/>
          <w:iCs/>
        </w:rPr>
        <w:sym w:font="Symbol" w:char="F062"/>
      </w:r>
      <w:r w:rsidR="003C13AB" w:rsidRPr="00CB1BF8">
        <w:t xml:space="preserve"> = -.06, </w:t>
      </w:r>
      <w:r w:rsidR="003C13AB" w:rsidRPr="00CB1BF8">
        <w:rPr>
          <w:i/>
          <w:iCs/>
        </w:rPr>
        <w:t>SE</w:t>
      </w:r>
      <w:r w:rsidR="003C13AB" w:rsidRPr="00CB1BF8">
        <w:t xml:space="preserve"> = .12, </w:t>
      </w:r>
      <w:r w:rsidR="003C13AB" w:rsidRPr="00CB1BF8">
        <w:rPr>
          <w:i/>
          <w:iCs/>
        </w:rPr>
        <w:t>t</w:t>
      </w:r>
      <w:r w:rsidR="003C13AB" w:rsidRPr="00CB1BF8">
        <w:t xml:space="preserve">(442) = -0.49, </w:t>
      </w:r>
      <w:r w:rsidR="003C13AB" w:rsidRPr="00CB1BF8">
        <w:rPr>
          <w:i/>
          <w:iCs/>
        </w:rPr>
        <w:t>p</w:t>
      </w:r>
      <w:r w:rsidR="003C13AB" w:rsidRPr="00CB1BF8">
        <w:t xml:space="preserve"> = .623.</w:t>
      </w:r>
      <w:r w:rsidR="00F90AB7">
        <w:t xml:space="preserve"> Together, these findings indicate that participants correctly judged </w:t>
      </w:r>
      <w:r w:rsidR="00316A71">
        <w:t xml:space="preserve">whether </w:t>
      </w:r>
      <w:r w:rsidR="00F90AB7">
        <w:t xml:space="preserve">the ball </w:t>
      </w:r>
      <w:r w:rsidR="00316A71">
        <w:t>scored or missed</w:t>
      </w:r>
      <w:r w:rsidR="00F90AB7">
        <w:t xml:space="preserve">, and </w:t>
      </w:r>
      <w:r w:rsidR="00316A71">
        <w:t>the judgments from the ball-focused participants were estimated to be more extreme with reportedly more vivid mental simulations.</w:t>
      </w:r>
    </w:p>
    <w:p w14:paraId="067982F2" w14:textId="2BB42FC1" w:rsidR="00A66830" w:rsidRDefault="00811E33" w:rsidP="00316A71">
      <w:pPr>
        <w:spacing w:line="360" w:lineRule="auto"/>
        <w:ind w:firstLine="720"/>
      </w:pPr>
      <w:r w:rsidRPr="00CB1BF8">
        <w:t xml:space="preserve">The counterfactual thinking model </w:t>
      </w:r>
      <w:r w:rsidR="00316A71">
        <w:t>also showed a significant</w:t>
      </w:r>
      <w:r w:rsidR="00316A71" w:rsidRPr="00F90AB7">
        <w:t xml:space="preserve"> </w:t>
      </w:r>
      <w:r w:rsidR="00316A71">
        <w:t xml:space="preserve">effect of outcome, which showed greater judgment estimates for miss trials than score trials to the question </w:t>
      </w:r>
      <w:r w:rsidR="00316A71" w:rsidRPr="00316A71">
        <w:rPr>
          <w:i/>
          <w:iCs/>
        </w:rPr>
        <w:t>To what extent do you think the ball would have scored if [the ball/the goalie] had moved [left/right]?</w:t>
      </w:r>
      <w:r w:rsidR="00316A71">
        <w:t xml:space="preserve">. Although there was no significant three-way interaction, the effect of outcome was characterized by </w:t>
      </w:r>
      <w:r w:rsidR="000964A3" w:rsidRPr="00CB1BF8">
        <w:t>a</w:t>
      </w:r>
      <w:r w:rsidRPr="00CB1BF8">
        <w:t xml:space="preserve"> </w:t>
      </w:r>
      <w:r w:rsidRPr="00CB1BF8">
        <w:lastRenderedPageBreak/>
        <w:t xml:space="preserve">significant </w:t>
      </w:r>
      <w:r w:rsidR="000964A3" w:rsidRPr="00CB1BF8">
        <w:rPr>
          <w:i/>
          <w:iCs/>
        </w:rPr>
        <w:t>outcome</w:t>
      </w:r>
      <w:r w:rsidR="000964A3" w:rsidRPr="00CB1BF8">
        <w:t xml:space="preserve"> by </w:t>
      </w:r>
      <w:r w:rsidR="000964A3" w:rsidRPr="00CB1BF8">
        <w:rPr>
          <w:i/>
          <w:iCs/>
        </w:rPr>
        <w:t>vividness</w:t>
      </w:r>
      <w:r w:rsidR="000964A3" w:rsidRPr="00CB1BF8">
        <w:t xml:space="preserve"> interaction</w:t>
      </w:r>
      <w:r w:rsidR="00C0444B">
        <w:t xml:space="preserve"> and a trending </w:t>
      </w:r>
      <w:r w:rsidR="00C0444B" w:rsidRPr="00C0444B">
        <w:rPr>
          <w:i/>
          <w:iCs/>
        </w:rPr>
        <w:t xml:space="preserve">reflected object </w:t>
      </w:r>
      <w:r w:rsidR="00C0444B">
        <w:t xml:space="preserve">by </w:t>
      </w:r>
      <w:r w:rsidR="00C0444B" w:rsidRPr="00C0444B">
        <w:rPr>
          <w:i/>
          <w:iCs/>
        </w:rPr>
        <w:t>outcome</w:t>
      </w:r>
      <w:r w:rsidR="00C0444B">
        <w:t xml:space="preserve"> interaction</w:t>
      </w:r>
      <w:r w:rsidR="000964A3" w:rsidRPr="00CB1BF8">
        <w:t xml:space="preserve">. </w:t>
      </w:r>
      <w:r w:rsidR="00CB1BF8" w:rsidRPr="00CB1BF8">
        <w:t>A p</w:t>
      </w:r>
      <w:r w:rsidR="000964A3" w:rsidRPr="00CB1BF8">
        <w:t>airwise comparison</w:t>
      </w:r>
      <w:r w:rsidR="00CB1BF8" w:rsidRPr="00CB1BF8">
        <w:t xml:space="preserve"> </w:t>
      </w:r>
      <w:r w:rsidR="00C0444B">
        <w:t xml:space="preserve">showed that ball-focused participants showed no difference in the </w:t>
      </w:r>
      <w:r w:rsidR="00C0444B" w:rsidRPr="004E48AE">
        <w:rPr>
          <w:i/>
          <w:iCs/>
        </w:rPr>
        <w:t>outcome</w:t>
      </w:r>
      <w:r w:rsidR="00C0444B">
        <w:t xml:space="preserve"> by </w:t>
      </w:r>
      <w:r w:rsidR="00C0444B" w:rsidRPr="004E48AE">
        <w:rPr>
          <w:i/>
          <w:iCs/>
        </w:rPr>
        <w:t>vividness</w:t>
      </w:r>
      <w:r w:rsidR="00C0444B">
        <w:t xml:space="preserve"> trend for score (</w:t>
      </w:r>
      <w:r w:rsidR="00C0444B" w:rsidRPr="009D4A1C">
        <w:rPr>
          <w:i/>
          <w:iCs/>
        </w:rPr>
        <w:sym w:font="Symbol" w:char="F062"/>
      </w:r>
      <w:r w:rsidR="00C0444B">
        <w:t xml:space="preserve"> = .07, 95% </w:t>
      </w:r>
      <w:r w:rsidR="00C0444B">
        <w:rPr>
          <w:i/>
          <w:iCs/>
        </w:rPr>
        <w:t>CI</w:t>
      </w:r>
      <w:r w:rsidR="00C0444B">
        <w:t xml:space="preserve"> = -.19 </w:t>
      </w:r>
      <w:r w:rsidR="00C0444B" w:rsidRPr="00785D46">
        <w:rPr>
          <w:rFonts w:ascii="Arial" w:hAnsi="Arial" w:cs="Arial"/>
          <w:color w:val="000000" w:themeColor="text1"/>
          <w:sz w:val="20"/>
          <w:szCs w:val="20"/>
        </w:rPr>
        <w:t>–</w:t>
      </w:r>
      <w:r w:rsidR="00C0444B">
        <w:rPr>
          <w:rFonts w:ascii="Arial" w:hAnsi="Arial" w:cs="Arial"/>
          <w:color w:val="000000" w:themeColor="text1"/>
          <w:sz w:val="20"/>
          <w:szCs w:val="20"/>
        </w:rPr>
        <w:t xml:space="preserve"> </w:t>
      </w:r>
      <w:r w:rsidR="00C0444B">
        <w:t>.33) and miss (</w:t>
      </w:r>
      <w:r w:rsidR="00C0444B" w:rsidRPr="009D4A1C">
        <w:rPr>
          <w:i/>
          <w:iCs/>
        </w:rPr>
        <w:sym w:font="Symbol" w:char="F062"/>
      </w:r>
      <w:r w:rsidR="00C0444B">
        <w:t xml:space="preserve"> = .20, 95% </w:t>
      </w:r>
      <w:r w:rsidR="00C0444B">
        <w:rPr>
          <w:i/>
          <w:iCs/>
        </w:rPr>
        <w:t>CI</w:t>
      </w:r>
      <w:r w:rsidR="00C0444B">
        <w:t xml:space="preserve"> = -.12 </w:t>
      </w:r>
      <w:r w:rsidR="00C0444B" w:rsidRPr="00785D46">
        <w:rPr>
          <w:rFonts w:ascii="Arial" w:hAnsi="Arial" w:cs="Arial"/>
          <w:color w:val="000000" w:themeColor="text1"/>
          <w:sz w:val="20"/>
          <w:szCs w:val="20"/>
        </w:rPr>
        <w:t>–</w:t>
      </w:r>
      <w:r w:rsidR="00C0444B">
        <w:rPr>
          <w:rFonts w:ascii="Arial" w:hAnsi="Arial" w:cs="Arial"/>
          <w:color w:val="000000" w:themeColor="text1"/>
          <w:sz w:val="20"/>
          <w:szCs w:val="20"/>
        </w:rPr>
        <w:t xml:space="preserve"> </w:t>
      </w:r>
      <w:r w:rsidR="00C0444B">
        <w:t xml:space="preserve">.53) trials, </w:t>
      </w:r>
      <w:r w:rsidR="00C0444B" w:rsidRPr="00CB1BF8">
        <w:rPr>
          <w:i/>
          <w:iCs/>
        </w:rPr>
        <w:sym w:font="Symbol" w:char="F062"/>
      </w:r>
      <w:r w:rsidR="00C0444B" w:rsidRPr="00CB1BF8">
        <w:t xml:space="preserve"> = .</w:t>
      </w:r>
      <w:r w:rsidR="00C0444B">
        <w:t>13</w:t>
      </w:r>
      <w:r w:rsidR="00C0444B" w:rsidRPr="00CB1BF8">
        <w:t xml:space="preserve">, </w:t>
      </w:r>
      <w:r w:rsidR="00C0444B" w:rsidRPr="00CB1BF8">
        <w:rPr>
          <w:i/>
          <w:iCs/>
        </w:rPr>
        <w:t>SE</w:t>
      </w:r>
      <w:r w:rsidR="00C0444B" w:rsidRPr="00CB1BF8">
        <w:t xml:space="preserve"> = .</w:t>
      </w:r>
      <w:r w:rsidR="00C0444B">
        <w:t>22</w:t>
      </w:r>
      <w:r w:rsidR="00C0444B" w:rsidRPr="00CB1BF8">
        <w:t xml:space="preserve">, </w:t>
      </w:r>
      <w:r w:rsidR="00C0444B" w:rsidRPr="00CB1BF8">
        <w:rPr>
          <w:i/>
          <w:iCs/>
        </w:rPr>
        <w:t>t</w:t>
      </w:r>
      <w:r w:rsidR="00C0444B" w:rsidRPr="00CB1BF8">
        <w:t>(</w:t>
      </w:r>
      <w:r w:rsidR="00C0444B">
        <w:t>287</w:t>
      </w:r>
      <w:r w:rsidR="00C0444B" w:rsidRPr="00CB1BF8">
        <w:t>) = 0.</w:t>
      </w:r>
      <w:r w:rsidR="00C0444B">
        <w:t>60</w:t>
      </w:r>
      <w:r w:rsidR="00C0444B" w:rsidRPr="00CB1BF8">
        <w:t xml:space="preserve">, </w:t>
      </w:r>
      <w:r w:rsidR="00C0444B" w:rsidRPr="00CB1BF8">
        <w:rPr>
          <w:i/>
          <w:iCs/>
        </w:rPr>
        <w:t>p</w:t>
      </w:r>
      <w:r w:rsidR="00C0444B" w:rsidRPr="00CB1BF8">
        <w:t xml:space="preserve"> = .</w:t>
      </w:r>
      <w:r w:rsidR="00C0444B">
        <w:t xml:space="preserve">552. </w:t>
      </w:r>
      <w:r w:rsidR="00C0444B" w:rsidRPr="00CB1BF8">
        <w:t>Goalie-focused participants</w:t>
      </w:r>
      <w:r w:rsidR="00607850">
        <w:t>, however,</w:t>
      </w:r>
      <w:r w:rsidR="00C0444B" w:rsidRPr="00CB1BF8">
        <w:t xml:space="preserve"> showed </w:t>
      </w:r>
      <w:r w:rsidR="00607850">
        <w:t>a negative</w:t>
      </w:r>
      <w:r w:rsidR="00C0444B" w:rsidRPr="00CB1BF8">
        <w:t xml:space="preserve"> </w:t>
      </w:r>
      <w:r w:rsidR="00C0444B" w:rsidRPr="00CB1BF8">
        <w:rPr>
          <w:i/>
          <w:iCs/>
        </w:rPr>
        <w:t>outcome</w:t>
      </w:r>
      <w:r w:rsidR="00C0444B" w:rsidRPr="00CB1BF8">
        <w:t xml:space="preserve"> by </w:t>
      </w:r>
      <w:r w:rsidR="00C0444B" w:rsidRPr="00CB1BF8">
        <w:rPr>
          <w:i/>
          <w:iCs/>
        </w:rPr>
        <w:t>vividness</w:t>
      </w:r>
      <w:r w:rsidR="00C0444B" w:rsidRPr="00CB1BF8">
        <w:t xml:space="preserve"> trend for score</w:t>
      </w:r>
      <w:r w:rsidR="00607850">
        <w:t xml:space="preserve"> trials</w:t>
      </w:r>
      <w:r w:rsidR="00C0444B" w:rsidRPr="00CB1BF8">
        <w:t xml:space="preserve"> (</w:t>
      </w:r>
      <w:r w:rsidR="00C0444B" w:rsidRPr="00CB1BF8">
        <w:rPr>
          <w:i/>
          <w:iCs/>
        </w:rPr>
        <w:sym w:font="Symbol" w:char="F062"/>
      </w:r>
      <w:r w:rsidR="00C0444B" w:rsidRPr="00CB1BF8">
        <w:t xml:space="preserve"> = </w:t>
      </w:r>
      <w:r w:rsidR="00607850">
        <w:t>-</w:t>
      </w:r>
      <w:r w:rsidR="00C0444B" w:rsidRPr="00CB1BF8">
        <w:t>.</w:t>
      </w:r>
      <w:r w:rsidR="00607850">
        <w:t>28</w:t>
      </w:r>
      <w:r w:rsidR="00C0444B" w:rsidRPr="00CB1BF8">
        <w:t xml:space="preserve">, 95% </w:t>
      </w:r>
      <w:r w:rsidR="00C0444B" w:rsidRPr="00CB1BF8">
        <w:rPr>
          <w:i/>
          <w:iCs/>
        </w:rPr>
        <w:t>CI</w:t>
      </w:r>
      <w:r w:rsidR="00C0444B" w:rsidRPr="00CB1BF8">
        <w:t xml:space="preserve"> = -.</w:t>
      </w:r>
      <w:r w:rsidR="00607850">
        <w:t>48</w:t>
      </w:r>
      <w:r w:rsidR="00C0444B" w:rsidRPr="00CB1BF8">
        <w:t xml:space="preserve"> </w:t>
      </w:r>
      <w:r w:rsidR="00C0444B" w:rsidRPr="00CB1BF8">
        <w:rPr>
          <w:color w:val="000000" w:themeColor="text1"/>
        </w:rPr>
        <w:t xml:space="preserve">– </w:t>
      </w:r>
      <w:r w:rsidR="00607850">
        <w:rPr>
          <w:color w:val="000000" w:themeColor="text1"/>
        </w:rPr>
        <w:t>-</w:t>
      </w:r>
      <w:r w:rsidR="00C0444B" w:rsidRPr="00CB1BF8">
        <w:t>.</w:t>
      </w:r>
      <w:r w:rsidR="00607850">
        <w:t>07</w:t>
      </w:r>
      <w:r w:rsidR="00C0444B" w:rsidRPr="00CB1BF8">
        <w:t xml:space="preserve">) </w:t>
      </w:r>
      <w:r w:rsidR="00607850">
        <w:t>but a positive trend for</w:t>
      </w:r>
      <w:r w:rsidR="00C0444B" w:rsidRPr="00CB1BF8">
        <w:t xml:space="preserve"> miss</w:t>
      </w:r>
      <w:r w:rsidR="00607850">
        <w:t xml:space="preserve"> trials</w:t>
      </w:r>
      <w:r w:rsidR="00C0444B" w:rsidRPr="00CB1BF8">
        <w:t xml:space="preserve"> (</w:t>
      </w:r>
      <w:r w:rsidR="00C0444B" w:rsidRPr="00CB1BF8">
        <w:rPr>
          <w:i/>
          <w:iCs/>
        </w:rPr>
        <w:sym w:font="Symbol" w:char="F062"/>
      </w:r>
      <w:r w:rsidR="00C0444B" w:rsidRPr="00CB1BF8">
        <w:t xml:space="preserve"> = .</w:t>
      </w:r>
      <w:r w:rsidR="00607850">
        <w:t>18</w:t>
      </w:r>
      <w:r w:rsidR="00C0444B" w:rsidRPr="00CB1BF8">
        <w:t xml:space="preserve">, 95% </w:t>
      </w:r>
      <w:r w:rsidR="00C0444B" w:rsidRPr="00CB1BF8">
        <w:rPr>
          <w:i/>
          <w:iCs/>
        </w:rPr>
        <w:t>CI</w:t>
      </w:r>
      <w:r w:rsidR="00C0444B" w:rsidRPr="00CB1BF8">
        <w:t xml:space="preserve"> = .</w:t>
      </w:r>
      <w:r w:rsidR="00607850">
        <w:t>02</w:t>
      </w:r>
      <w:r w:rsidR="00C0444B" w:rsidRPr="00CB1BF8">
        <w:t xml:space="preserve"> </w:t>
      </w:r>
      <w:r w:rsidR="00C0444B" w:rsidRPr="00CB1BF8">
        <w:rPr>
          <w:color w:val="000000" w:themeColor="text1"/>
        </w:rPr>
        <w:t xml:space="preserve">– </w:t>
      </w:r>
      <w:r w:rsidR="00C0444B" w:rsidRPr="00CB1BF8">
        <w:t>.</w:t>
      </w:r>
      <w:r w:rsidR="00607850">
        <w:t>34</w:t>
      </w:r>
      <w:r w:rsidR="00C0444B" w:rsidRPr="00CB1BF8">
        <w:t>) trials</w:t>
      </w:r>
      <w:r w:rsidR="00B34FBC">
        <w:t>, and these trends were significantly different,</w:t>
      </w:r>
      <w:r w:rsidR="00C0444B" w:rsidRPr="00CB1BF8">
        <w:t xml:space="preserve"> </w:t>
      </w:r>
      <w:r w:rsidR="00C0444B" w:rsidRPr="00CB1BF8">
        <w:rPr>
          <w:i/>
          <w:iCs/>
        </w:rPr>
        <w:sym w:font="Symbol" w:char="F062"/>
      </w:r>
      <w:r w:rsidR="00C0444B" w:rsidRPr="00CB1BF8">
        <w:t xml:space="preserve"> =</w:t>
      </w:r>
      <w:r w:rsidR="00607850">
        <w:t xml:space="preserve"> </w:t>
      </w:r>
      <w:r w:rsidR="00C0444B" w:rsidRPr="00CB1BF8">
        <w:t>.</w:t>
      </w:r>
      <w:r w:rsidR="00607850">
        <w:t>46</w:t>
      </w:r>
      <w:r w:rsidR="00C0444B" w:rsidRPr="00CB1BF8">
        <w:t xml:space="preserve">, </w:t>
      </w:r>
      <w:r w:rsidR="00C0444B" w:rsidRPr="00CB1BF8">
        <w:rPr>
          <w:i/>
          <w:iCs/>
        </w:rPr>
        <w:t>SE</w:t>
      </w:r>
      <w:r w:rsidR="00C0444B" w:rsidRPr="00CB1BF8">
        <w:t xml:space="preserve"> = .1</w:t>
      </w:r>
      <w:r w:rsidR="00607850">
        <w:t>4</w:t>
      </w:r>
      <w:r w:rsidR="00C0444B" w:rsidRPr="00CB1BF8">
        <w:t xml:space="preserve">, </w:t>
      </w:r>
      <w:r w:rsidR="00C0444B" w:rsidRPr="00CB1BF8">
        <w:rPr>
          <w:i/>
          <w:iCs/>
        </w:rPr>
        <w:t>t</w:t>
      </w:r>
      <w:r w:rsidR="00C0444B" w:rsidRPr="00CB1BF8">
        <w:t>(</w:t>
      </w:r>
      <w:r w:rsidR="00607850">
        <w:t>295</w:t>
      </w:r>
      <w:r w:rsidR="00C0444B" w:rsidRPr="00CB1BF8">
        <w:t xml:space="preserve">) = </w:t>
      </w:r>
      <w:r w:rsidR="00607850">
        <w:t>3</w:t>
      </w:r>
      <w:r w:rsidR="00C0444B" w:rsidRPr="00CB1BF8">
        <w:t>.</w:t>
      </w:r>
      <w:r w:rsidR="00607850">
        <w:t>18</w:t>
      </w:r>
      <w:r w:rsidR="00C0444B" w:rsidRPr="00CB1BF8">
        <w:t xml:space="preserve">, </w:t>
      </w:r>
      <w:r w:rsidR="00C0444B" w:rsidRPr="00CB1BF8">
        <w:rPr>
          <w:i/>
          <w:iCs/>
        </w:rPr>
        <w:t>p</w:t>
      </w:r>
      <w:r w:rsidR="00C0444B" w:rsidRPr="00CB1BF8">
        <w:t xml:space="preserve"> = .</w:t>
      </w:r>
      <w:r w:rsidR="00607850">
        <w:t>002</w:t>
      </w:r>
      <w:r w:rsidR="00C0444B" w:rsidRPr="00CB1BF8">
        <w:t>.</w:t>
      </w:r>
      <w:r w:rsidR="00F90AB7">
        <w:t xml:space="preserve"> </w:t>
      </w:r>
      <w:r w:rsidR="00280AA4">
        <w:t>These findings</w:t>
      </w:r>
      <w:r w:rsidR="00316A71">
        <w:t xml:space="preserve"> collectively indicate that participants could correctly identify the counterfactual outcome when the ball actually scored or missed, and that the judgments from the goalie-focused participants were estimated to be more extreme with reportedly more vivid mental simulations.</w:t>
      </w:r>
    </w:p>
    <w:p w14:paraId="38951711" w14:textId="0B65F3D3" w:rsidR="00C8776D" w:rsidRDefault="00C8776D" w:rsidP="00C8776D">
      <w:pPr>
        <w:spacing w:line="360" w:lineRule="auto"/>
        <w:ind w:firstLine="720"/>
      </w:pPr>
      <w:r>
        <w:t>The collective findings from the outcome assessment model and the counterfactual thinking model showed the efficacy of our empirical approach. First, participants correctly ascertained the actual and counterfactual outcome</w:t>
      </w:r>
      <w:r w:rsidR="00A418ED">
        <w:t>s</w:t>
      </w:r>
      <w:r>
        <w:t xml:space="preserve"> of the ball scoring or not scoring. Further, the reported vividness of the mental simulation—which served as a proxy for whether participants might generate eye movements during mental simulation—</w:t>
      </w:r>
      <w:r w:rsidR="00A418ED">
        <w:t xml:space="preserve">sometimes </w:t>
      </w:r>
      <w:r>
        <w:t xml:space="preserve">corresponded with more extreme actual and counterfactual outcome judgements. </w:t>
      </w:r>
    </w:p>
    <w:p w14:paraId="48B3E641" w14:textId="77777777" w:rsidR="00C8776D" w:rsidRDefault="00C8776D" w:rsidP="00280AA4">
      <w:pPr>
        <w:spacing w:line="360" w:lineRule="auto"/>
        <w:ind w:firstLine="720"/>
      </w:pPr>
    </w:p>
    <w:p w14:paraId="094F76BC" w14:textId="38EB084B" w:rsidR="00A66830" w:rsidRDefault="00F90AB7" w:rsidP="0086056D">
      <w:pPr>
        <w:spacing w:line="360" w:lineRule="auto"/>
        <w:jc w:val="center"/>
      </w:pPr>
      <w:r>
        <w:rPr>
          <w:noProof/>
        </w:rPr>
        <w:lastRenderedPageBreak/>
        <w:drawing>
          <wp:inline distT="0" distB="0" distL="0" distR="0" wp14:anchorId="2BA9FC8A" wp14:editId="56C7C022">
            <wp:extent cx="5943600" cy="4457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0F7FBE2" w14:textId="7BBFDFD5" w:rsidR="00280AA4" w:rsidRDefault="00A66830" w:rsidP="00A66830">
      <w:pPr>
        <w:rPr>
          <w:sz w:val="20"/>
          <w:szCs w:val="20"/>
        </w:rPr>
      </w:pPr>
      <w:r w:rsidRPr="004C0606">
        <w:rPr>
          <w:b/>
          <w:bCs/>
          <w:sz w:val="20"/>
          <w:szCs w:val="20"/>
        </w:rPr>
        <w:t xml:space="preserve">Figure </w:t>
      </w:r>
      <w:r w:rsidR="00ED162A">
        <w:rPr>
          <w:b/>
          <w:bCs/>
          <w:sz w:val="20"/>
          <w:szCs w:val="20"/>
        </w:rPr>
        <w:t>2</w:t>
      </w:r>
      <w:r w:rsidRPr="004C0606">
        <w:rPr>
          <w:b/>
          <w:bCs/>
          <w:sz w:val="20"/>
          <w:szCs w:val="20"/>
        </w:rPr>
        <w:t>.</w:t>
      </w:r>
      <w:r w:rsidRPr="004C0606">
        <w:rPr>
          <w:sz w:val="20"/>
          <w:szCs w:val="20"/>
        </w:rPr>
        <w:t xml:space="preserve"> Model estimates</w:t>
      </w:r>
      <w:r w:rsidR="008C15FE">
        <w:rPr>
          <w:sz w:val="20"/>
          <w:szCs w:val="20"/>
        </w:rPr>
        <w:t xml:space="preserve"> (black solid line) and 95% CI (color shaded regions)</w:t>
      </w:r>
      <w:r w:rsidRPr="004C0606">
        <w:rPr>
          <w:sz w:val="20"/>
          <w:szCs w:val="20"/>
        </w:rPr>
        <w:t xml:space="preserve"> for the </w:t>
      </w:r>
      <w:r w:rsidR="00ED162A">
        <w:rPr>
          <w:sz w:val="20"/>
          <w:szCs w:val="20"/>
        </w:rPr>
        <w:t>o</w:t>
      </w:r>
      <w:r w:rsidRPr="004C0606">
        <w:rPr>
          <w:sz w:val="20"/>
          <w:szCs w:val="20"/>
        </w:rPr>
        <w:t xml:space="preserve">utcome </w:t>
      </w:r>
      <w:r w:rsidR="00ED162A">
        <w:rPr>
          <w:sz w:val="20"/>
          <w:szCs w:val="20"/>
        </w:rPr>
        <w:t>a</w:t>
      </w:r>
      <w:r w:rsidRPr="004C0606">
        <w:rPr>
          <w:sz w:val="20"/>
          <w:szCs w:val="20"/>
        </w:rPr>
        <w:t xml:space="preserve">ssessment </w:t>
      </w:r>
      <w:r w:rsidR="00ED162A">
        <w:rPr>
          <w:sz w:val="20"/>
          <w:szCs w:val="20"/>
        </w:rPr>
        <w:t>m</w:t>
      </w:r>
      <w:r w:rsidRPr="004C0606">
        <w:rPr>
          <w:sz w:val="20"/>
          <w:szCs w:val="20"/>
        </w:rPr>
        <w:t xml:space="preserve">odel and </w:t>
      </w:r>
      <w:r w:rsidR="00ED162A">
        <w:rPr>
          <w:sz w:val="20"/>
          <w:szCs w:val="20"/>
        </w:rPr>
        <w:t>c</w:t>
      </w:r>
      <w:r w:rsidRPr="004C0606">
        <w:rPr>
          <w:sz w:val="20"/>
          <w:szCs w:val="20"/>
        </w:rPr>
        <w:t xml:space="preserve">ounterfactual </w:t>
      </w:r>
      <w:r w:rsidR="00ED162A">
        <w:rPr>
          <w:sz w:val="20"/>
          <w:szCs w:val="20"/>
        </w:rPr>
        <w:t>t</w:t>
      </w:r>
      <w:r w:rsidRPr="004C0606">
        <w:rPr>
          <w:sz w:val="20"/>
          <w:szCs w:val="20"/>
        </w:rPr>
        <w:t xml:space="preserve">hinking </w:t>
      </w:r>
      <w:r w:rsidR="00ED162A">
        <w:rPr>
          <w:sz w:val="20"/>
          <w:szCs w:val="20"/>
        </w:rPr>
        <w:t>m</w:t>
      </w:r>
      <w:r w:rsidRPr="004C0606">
        <w:rPr>
          <w:sz w:val="20"/>
          <w:szCs w:val="20"/>
        </w:rPr>
        <w:t>odel</w:t>
      </w:r>
      <w:r w:rsidR="008C15FE">
        <w:rPr>
          <w:sz w:val="20"/>
          <w:szCs w:val="20"/>
        </w:rPr>
        <w:t xml:space="preserve">; individual data </w:t>
      </w:r>
      <w:r w:rsidR="00A418ED">
        <w:rPr>
          <w:sz w:val="20"/>
          <w:szCs w:val="20"/>
        </w:rPr>
        <w:t>estimates</w:t>
      </w:r>
      <w:r w:rsidR="008C15FE">
        <w:rPr>
          <w:sz w:val="20"/>
          <w:szCs w:val="20"/>
        </w:rPr>
        <w:t xml:space="preserve"> are represented by the colored dots</w:t>
      </w:r>
      <w:r w:rsidR="00ED162A">
        <w:rPr>
          <w:sz w:val="20"/>
          <w:szCs w:val="20"/>
        </w:rPr>
        <w:t xml:space="preserve">. The outcome assessment model </w:t>
      </w:r>
      <w:r w:rsidR="00A418ED">
        <w:rPr>
          <w:sz w:val="20"/>
          <w:szCs w:val="20"/>
        </w:rPr>
        <w:t xml:space="preserve">showed a significant effect of outcome that </w:t>
      </w:r>
      <w:r w:rsidR="00ED162A">
        <w:rPr>
          <w:sz w:val="20"/>
          <w:szCs w:val="20"/>
        </w:rPr>
        <w:t xml:space="preserve">was characterized by a </w:t>
      </w:r>
      <w:r w:rsidR="00ED162A" w:rsidRPr="00A418ED">
        <w:rPr>
          <w:i/>
          <w:iCs/>
          <w:sz w:val="20"/>
          <w:szCs w:val="20"/>
        </w:rPr>
        <w:t>reflected object</w:t>
      </w:r>
      <w:r w:rsidR="00ED162A">
        <w:rPr>
          <w:sz w:val="20"/>
          <w:szCs w:val="20"/>
        </w:rPr>
        <w:t xml:space="preserve"> by </w:t>
      </w:r>
      <w:r w:rsidR="00ED162A" w:rsidRPr="00A418ED">
        <w:rPr>
          <w:i/>
          <w:iCs/>
          <w:sz w:val="20"/>
          <w:szCs w:val="20"/>
        </w:rPr>
        <w:t>outcome</w:t>
      </w:r>
      <w:r w:rsidR="00ED162A">
        <w:rPr>
          <w:sz w:val="20"/>
          <w:szCs w:val="20"/>
        </w:rPr>
        <w:t xml:space="preserve"> by </w:t>
      </w:r>
      <w:r w:rsidR="00ED162A" w:rsidRPr="00A418ED">
        <w:rPr>
          <w:i/>
          <w:iCs/>
          <w:sz w:val="20"/>
          <w:szCs w:val="20"/>
        </w:rPr>
        <w:t>vividness</w:t>
      </w:r>
      <w:r w:rsidR="00ED162A">
        <w:rPr>
          <w:sz w:val="20"/>
          <w:szCs w:val="20"/>
        </w:rPr>
        <w:t xml:space="preserve"> three-way interaction</w:t>
      </w:r>
      <w:r w:rsidR="00A418ED">
        <w:rPr>
          <w:sz w:val="20"/>
          <w:szCs w:val="20"/>
        </w:rPr>
        <w:t xml:space="preserve">. </w:t>
      </w:r>
      <w:r w:rsidR="00ED162A">
        <w:rPr>
          <w:sz w:val="20"/>
          <w:szCs w:val="20"/>
        </w:rPr>
        <w:t>The counterfactual thinking model showed a significant effect of outcome</w:t>
      </w:r>
      <w:r w:rsidR="00A418ED">
        <w:rPr>
          <w:sz w:val="20"/>
          <w:szCs w:val="20"/>
        </w:rPr>
        <w:t xml:space="preserve"> that was characterized by a significant </w:t>
      </w:r>
      <w:r w:rsidR="00A418ED" w:rsidRPr="00A418ED">
        <w:rPr>
          <w:i/>
          <w:iCs/>
          <w:sz w:val="20"/>
          <w:szCs w:val="20"/>
        </w:rPr>
        <w:t>outcome</w:t>
      </w:r>
      <w:r w:rsidR="00A418ED">
        <w:rPr>
          <w:sz w:val="20"/>
          <w:szCs w:val="20"/>
        </w:rPr>
        <w:t xml:space="preserve"> by </w:t>
      </w:r>
      <w:r w:rsidR="00A418ED" w:rsidRPr="00A418ED">
        <w:rPr>
          <w:i/>
          <w:iCs/>
          <w:sz w:val="20"/>
          <w:szCs w:val="20"/>
        </w:rPr>
        <w:t>vividness</w:t>
      </w:r>
      <w:r w:rsidR="00A418ED">
        <w:rPr>
          <w:sz w:val="20"/>
          <w:szCs w:val="20"/>
        </w:rPr>
        <w:t xml:space="preserve"> interaction and a trending reflected </w:t>
      </w:r>
      <w:r w:rsidR="00A418ED" w:rsidRPr="00A418ED">
        <w:rPr>
          <w:i/>
          <w:iCs/>
          <w:sz w:val="20"/>
          <w:szCs w:val="20"/>
        </w:rPr>
        <w:t>object</w:t>
      </w:r>
      <w:r w:rsidR="00A418ED">
        <w:rPr>
          <w:sz w:val="20"/>
          <w:szCs w:val="20"/>
        </w:rPr>
        <w:t xml:space="preserve"> by </w:t>
      </w:r>
      <w:r w:rsidR="00A418ED" w:rsidRPr="00A418ED">
        <w:rPr>
          <w:i/>
          <w:iCs/>
          <w:sz w:val="20"/>
          <w:szCs w:val="20"/>
        </w:rPr>
        <w:t>vividness</w:t>
      </w:r>
      <w:r w:rsidR="00A418ED">
        <w:rPr>
          <w:sz w:val="20"/>
          <w:szCs w:val="20"/>
        </w:rPr>
        <w:t xml:space="preserve"> interaction.</w:t>
      </w:r>
      <w:r w:rsidR="00ED162A">
        <w:rPr>
          <w:sz w:val="20"/>
          <w:szCs w:val="20"/>
        </w:rPr>
        <w:t xml:space="preserve"> </w:t>
      </w:r>
    </w:p>
    <w:p w14:paraId="65F029D8" w14:textId="77777777" w:rsidR="00280AA4" w:rsidRDefault="00280AA4" w:rsidP="00A66830">
      <w:pPr>
        <w:rPr>
          <w:sz w:val="20"/>
          <w:szCs w:val="20"/>
        </w:rPr>
      </w:pPr>
    </w:p>
    <w:p w14:paraId="2FE57538" w14:textId="77777777" w:rsidR="00280AA4" w:rsidRDefault="00280AA4" w:rsidP="00280AA4">
      <w:pPr>
        <w:spacing w:line="360" w:lineRule="auto"/>
        <w:ind w:firstLine="720"/>
      </w:pPr>
    </w:p>
    <w:p w14:paraId="6319A751" w14:textId="77777777" w:rsidR="00280AA4" w:rsidRDefault="00280AA4" w:rsidP="00280AA4">
      <w:pPr>
        <w:spacing w:line="360" w:lineRule="auto"/>
        <w:ind w:firstLine="720"/>
      </w:pPr>
    </w:p>
    <w:p w14:paraId="488ACEDB" w14:textId="293C7F9A" w:rsidR="00280AA4" w:rsidRPr="00280AA4" w:rsidRDefault="00280AA4" w:rsidP="00A66830">
      <w:pPr>
        <w:sectPr w:rsidR="00280AA4" w:rsidRPr="00280AA4">
          <w:pgSz w:w="12240" w:h="15840"/>
          <w:pgMar w:top="1440" w:right="1440" w:bottom="1440" w:left="1440" w:header="720" w:footer="720" w:gutter="0"/>
          <w:pgNumType w:start="1"/>
          <w:cols w:space="720"/>
        </w:sectPr>
      </w:pPr>
    </w:p>
    <w:p w14:paraId="4D288BB8" w14:textId="77777777" w:rsidR="002513BA" w:rsidRPr="002513BA" w:rsidRDefault="002513BA" w:rsidP="002513BA"/>
    <w:p w14:paraId="23E75303" w14:textId="77777777" w:rsidR="00ED162A" w:rsidRDefault="00ED162A" w:rsidP="00ED162A">
      <w:pPr>
        <w:rPr>
          <w:i/>
          <w:iCs/>
        </w:rPr>
      </w:pPr>
      <w:r w:rsidRPr="00C73643">
        <w:rPr>
          <w:i/>
          <w:iCs/>
        </w:rPr>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w:t>
      </w:r>
      <w:r>
        <w:rPr>
          <w:i/>
          <w:iCs/>
          <w:highlight w:val="white"/>
        </w:rPr>
        <w:t>each</w:t>
      </w:r>
      <w:r w:rsidRPr="00D45ACD">
        <w:rPr>
          <w:i/>
          <w:iCs/>
          <w:highlight w:val="white"/>
        </w:rPr>
        <w:t xml:space="preserve"> variable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analyses</w:t>
      </w:r>
      <w:r w:rsidRPr="00D45ACD">
        <w:rPr>
          <w:i/>
          <w:iCs/>
          <w:highlight w:val="white"/>
        </w:rPr>
        <w:t xml:space="preserve"> </w:t>
      </w:r>
      <w:r>
        <w:rPr>
          <w:i/>
          <w:iCs/>
        </w:rPr>
        <w:t>modeling response judgements for outcome assessment and counterfactual thinking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1170"/>
        <w:gridCol w:w="630"/>
        <w:gridCol w:w="720"/>
        <w:gridCol w:w="1080"/>
        <w:gridCol w:w="270"/>
        <w:gridCol w:w="270"/>
        <w:gridCol w:w="1080"/>
        <w:gridCol w:w="585"/>
        <w:gridCol w:w="675"/>
        <w:gridCol w:w="991"/>
        <w:gridCol w:w="269"/>
      </w:tblGrid>
      <w:tr w:rsidR="00ED162A" w14:paraId="73DBE30F" w14:textId="77777777" w:rsidTr="004E48AE">
        <w:trPr>
          <w:trHeight w:val="342"/>
        </w:trPr>
        <w:tc>
          <w:tcPr>
            <w:tcW w:w="5220" w:type="dxa"/>
            <w:tcBorders>
              <w:top w:val="single" w:sz="4" w:space="0" w:color="auto"/>
            </w:tcBorders>
            <w:vAlign w:val="center"/>
          </w:tcPr>
          <w:p w14:paraId="7C68591A" w14:textId="77777777" w:rsidR="00ED162A" w:rsidRPr="0049047A" w:rsidRDefault="00ED162A" w:rsidP="004E48AE">
            <w:pPr>
              <w:jc w:val="center"/>
              <w:rPr>
                <w:rFonts w:ascii="Arial" w:hAnsi="Arial" w:cs="Arial"/>
                <w:sz w:val="20"/>
                <w:szCs w:val="20"/>
              </w:rPr>
            </w:pPr>
          </w:p>
        </w:tc>
        <w:tc>
          <w:tcPr>
            <w:tcW w:w="3600" w:type="dxa"/>
            <w:gridSpan w:val="4"/>
            <w:tcBorders>
              <w:top w:val="single" w:sz="4" w:space="0" w:color="auto"/>
            </w:tcBorders>
            <w:vAlign w:val="center"/>
          </w:tcPr>
          <w:p w14:paraId="4A2F316E" w14:textId="77777777" w:rsidR="00ED162A" w:rsidRPr="0049047A" w:rsidRDefault="00ED162A" w:rsidP="004E48AE">
            <w:pPr>
              <w:jc w:val="center"/>
              <w:rPr>
                <w:rFonts w:ascii="Arial" w:hAnsi="Arial" w:cs="Arial"/>
                <w:sz w:val="20"/>
                <w:szCs w:val="20"/>
              </w:rPr>
            </w:pPr>
            <w:r w:rsidRPr="0049047A">
              <w:rPr>
                <w:rFonts w:ascii="Arial" w:hAnsi="Arial" w:cs="Arial"/>
                <w:b/>
                <w:bCs/>
                <w:sz w:val="20"/>
                <w:szCs w:val="20"/>
              </w:rPr>
              <w:t>Outcome assessment</w:t>
            </w:r>
          </w:p>
        </w:tc>
        <w:tc>
          <w:tcPr>
            <w:tcW w:w="270" w:type="dxa"/>
            <w:tcBorders>
              <w:top w:val="single" w:sz="4" w:space="0" w:color="auto"/>
            </w:tcBorders>
          </w:tcPr>
          <w:p w14:paraId="0F8833E3" w14:textId="77777777" w:rsidR="00ED162A" w:rsidRPr="0049047A" w:rsidRDefault="00ED162A" w:rsidP="004E48AE">
            <w:pPr>
              <w:jc w:val="center"/>
              <w:rPr>
                <w:rFonts w:ascii="Arial" w:hAnsi="Arial" w:cs="Arial"/>
                <w:sz w:val="20"/>
                <w:szCs w:val="20"/>
              </w:rPr>
            </w:pPr>
          </w:p>
        </w:tc>
        <w:tc>
          <w:tcPr>
            <w:tcW w:w="270" w:type="dxa"/>
            <w:tcBorders>
              <w:top w:val="single" w:sz="4" w:space="0" w:color="auto"/>
            </w:tcBorders>
            <w:vAlign w:val="center"/>
          </w:tcPr>
          <w:p w14:paraId="773B46A8" w14:textId="77777777" w:rsidR="00ED162A" w:rsidRPr="0049047A" w:rsidRDefault="00ED162A" w:rsidP="004E48AE">
            <w:pPr>
              <w:jc w:val="center"/>
              <w:rPr>
                <w:rFonts w:ascii="Arial" w:hAnsi="Arial" w:cs="Arial"/>
                <w:sz w:val="20"/>
                <w:szCs w:val="20"/>
              </w:rPr>
            </w:pPr>
          </w:p>
        </w:tc>
        <w:tc>
          <w:tcPr>
            <w:tcW w:w="3331" w:type="dxa"/>
            <w:gridSpan w:val="4"/>
            <w:tcBorders>
              <w:top w:val="single" w:sz="4" w:space="0" w:color="auto"/>
            </w:tcBorders>
            <w:vAlign w:val="center"/>
          </w:tcPr>
          <w:p w14:paraId="381287E7" w14:textId="77777777" w:rsidR="00ED162A" w:rsidRPr="0049047A" w:rsidRDefault="00ED162A" w:rsidP="004E48AE">
            <w:pPr>
              <w:jc w:val="center"/>
              <w:rPr>
                <w:rFonts w:ascii="Arial" w:hAnsi="Arial" w:cs="Arial"/>
                <w:sz w:val="20"/>
                <w:szCs w:val="20"/>
              </w:rPr>
            </w:pPr>
            <w:r w:rsidRPr="0049047A">
              <w:rPr>
                <w:rFonts w:ascii="Arial" w:hAnsi="Arial" w:cs="Arial"/>
                <w:b/>
                <w:bCs/>
                <w:sz w:val="20"/>
                <w:szCs w:val="20"/>
              </w:rPr>
              <w:t>Counterfactual thinking</w:t>
            </w:r>
          </w:p>
        </w:tc>
        <w:tc>
          <w:tcPr>
            <w:tcW w:w="269" w:type="dxa"/>
            <w:tcBorders>
              <w:top w:val="single" w:sz="4" w:space="0" w:color="auto"/>
            </w:tcBorders>
          </w:tcPr>
          <w:p w14:paraId="39F47FE9" w14:textId="77777777" w:rsidR="00ED162A" w:rsidRPr="0049047A" w:rsidRDefault="00ED162A" w:rsidP="004E48AE">
            <w:pPr>
              <w:jc w:val="center"/>
              <w:rPr>
                <w:rFonts w:ascii="Arial" w:hAnsi="Arial" w:cs="Arial"/>
                <w:b/>
                <w:bCs/>
                <w:sz w:val="20"/>
                <w:szCs w:val="20"/>
              </w:rPr>
            </w:pPr>
          </w:p>
        </w:tc>
      </w:tr>
      <w:tr w:rsidR="00ED162A" w14:paraId="6AFD0B07" w14:textId="77777777" w:rsidTr="004111E9">
        <w:trPr>
          <w:trHeight w:val="71"/>
        </w:trPr>
        <w:tc>
          <w:tcPr>
            <w:tcW w:w="5220" w:type="dxa"/>
            <w:vAlign w:val="center"/>
          </w:tcPr>
          <w:p w14:paraId="55A2B959" w14:textId="77777777" w:rsidR="00ED162A" w:rsidRPr="0049047A" w:rsidRDefault="00ED162A" w:rsidP="004E48AE">
            <w:pPr>
              <w:jc w:val="center"/>
              <w:rPr>
                <w:rFonts w:ascii="Arial" w:hAnsi="Arial" w:cs="Arial"/>
                <w:b/>
                <w:bCs/>
                <w:i/>
                <w:iCs/>
                <w:sz w:val="20"/>
                <w:szCs w:val="20"/>
              </w:rPr>
            </w:pPr>
            <w:r w:rsidRPr="0049047A">
              <w:rPr>
                <w:rFonts w:ascii="Arial" w:hAnsi="Arial" w:cs="Arial"/>
                <w:b/>
                <w:bCs/>
                <w:i/>
                <w:iCs/>
                <w:sz w:val="20"/>
                <w:szCs w:val="20"/>
              </w:rPr>
              <w:t>Predictors</w:t>
            </w:r>
          </w:p>
        </w:tc>
        <w:tc>
          <w:tcPr>
            <w:tcW w:w="1170" w:type="dxa"/>
            <w:tcBorders>
              <w:bottom w:val="single" w:sz="4" w:space="0" w:color="auto"/>
            </w:tcBorders>
            <w:vAlign w:val="center"/>
          </w:tcPr>
          <w:p w14:paraId="5EAD71C2"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B</w:t>
            </w:r>
          </w:p>
        </w:tc>
        <w:tc>
          <w:tcPr>
            <w:tcW w:w="1350" w:type="dxa"/>
            <w:gridSpan w:val="2"/>
            <w:tcBorders>
              <w:bottom w:val="single" w:sz="4" w:space="0" w:color="auto"/>
            </w:tcBorders>
            <w:vAlign w:val="center"/>
          </w:tcPr>
          <w:p w14:paraId="3EF204EE"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95% CI</w:t>
            </w:r>
          </w:p>
        </w:tc>
        <w:tc>
          <w:tcPr>
            <w:tcW w:w="1080" w:type="dxa"/>
            <w:tcBorders>
              <w:bottom w:val="single" w:sz="4" w:space="0" w:color="auto"/>
            </w:tcBorders>
            <w:vAlign w:val="center"/>
          </w:tcPr>
          <w:p w14:paraId="65B3F60D"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p</w:t>
            </w:r>
          </w:p>
        </w:tc>
        <w:tc>
          <w:tcPr>
            <w:tcW w:w="270" w:type="dxa"/>
          </w:tcPr>
          <w:p w14:paraId="43F33786" w14:textId="77777777" w:rsidR="00ED162A" w:rsidRPr="0049047A" w:rsidRDefault="00ED162A" w:rsidP="004E48AE">
            <w:pPr>
              <w:jc w:val="center"/>
              <w:rPr>
                <w:rFonts w:ascii="Arial" w:hAnsi="Arial" w:cs="Arial"/>
                <w:b/>
                <w:bCs/>
                <w:sz w:val="20"/>
                <w:szCs w:val="20"/>
              </w:rPr>
            </w:pPr>
          </w:p>
        </w:tc>
        <w:tc>
          <w:tcPr>
            <w:tcW w:w="270" w:type="dxa"/>
            <w:vAlign w:val="center"/>
          </w:tcPr>
          <w:p w14:paraId="64A5F19C" w14:textId="77777777" w:rsidR="00ED162A" w:rsidRPr="0049047A" w:rsidRDefault="00ED162A" w:rsidP="004E48AE">
            <w:pPr>
              <w:jc w:val="center"/>
              <w:rPr>
                <w:rFonts w:ascii="Arial" w:hAnsi="Arial" w:cs="Arial"/>
                <w:b/>
                <w:bCs/>
                <w:sz w:val="20"/>
                <w:szCs w:val="20"/>
              </w:rPr>
            </w:pPr>
          </w:p>
        </w:tc>
        <w:tc>
          <w:tcPr>
            <w:tcW w:w="1080" w:type="dxa"/>
            <w:tcBorders>
              <w:bottom w:val="single" w:sz="4" w:space="0" w:color="auto"/>
            </w:tcBorders>
            <w:vAlign w:val="center"/>
          </w:tcPr>
          <w:p w14:paraId="4D32D705"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B</w:t>
            </w:r>
          </w:p>
        </w:tc>
        <w:tc>
          <w:tcPr>
            <w:tcW w:w="1260" w:type="dxa"/>
            <w:gridSpan w:val="2"/>
            <w:tcBorders>
              <w:bottom w:val="single" w:sz="4" w:space="0" w:color="auto"/>
            </w:tcBorders>
            <w:vAlign w:val="center"/>
          </w:tcPr>
          <w:p w14:paraId="326FC37E"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95% CI</w:t>
            </w:r>
          </w:p>
        </w:tc>
        <w:tc>
          <w:tcPr>
            <w:tcW w:w="991" w:type="dxa"/>
            <w:tcBorders>
              <w:bottom w:val="single" w:sz="4" w:space="0" w:color="auto"/>
            </w:tcBorders>
            <w:vAlign w:val="center"/>
          </w:tcPr>
          <w:p w14:paraId="04AB891A" w14:textId="77777777" w:rsidR="00ED162A" w:rsidRPr="0049047A" w:rsidRDefault="00ED162A" w:rsidP="004E48AE">
            <w:pPr>
              <w:jc w:val="center"/>
              <w:rPr>
                <w:rFonts w:ascii="Arial" w:hAnsi="Arial" w:cs="Arial"/>
                <w:b/>
                <w:bCs/>
                <w:sz w:val="20"/>
                <w:szCs w:val="20"/>
              </w:rPr>
            </w:pPr>
            <w:r w:rsidRPr="0049047A">
              <w:rPr>
                <w:rFonts w:ascii="Arial" w:hAnsi="Arial" w:cs="Arial"/>
                <w:b/>
                <w:bCs/>
                <w:i/>
                <w:iCs/>
                <w:sz w:val="20"/>
                <w:szCs w:val="20"/>
              </w:rPr>
              <w:t>p</w:t>
            </w:r>
          </w:p>
        </w:tc>
        <w:tc>
          <w:tcPr>
            <w:tcW w:w="269" w:type="dxa"/>
            <w:tcBorders>
              <w:bottom w:val="single" w:sz="4" w:space="0" w:color="auto"/>
            </w:tcBorders>
          </w:tcPr>
          <w:p w14:paraId="43B75322" w14:textId="77777777" w:rsidR="00ED162A" w:rsidRPr="0049047A" w:rsidRDefault="00ED162A" w:rsidP="004E48AE">
            <w:pPr>
              <w:jc w:val="center"/>
              <w:rPr>
                <w:rFonts w:ascii="Arial" w:hAnsi="Arial" w:cs="Arial"/>
                <w:b/>
                <w:bCs/>
                <w:i/>
                <w:iCs/>
                <w:sz w:val="20"/>
                <w:szCs w:val="20"/>
              </w:rPr>
            </w:pPr>
          </w:p>
        </w:tc>
      </w:tr>
      <w:tr w:rsidR="00ED162A" w14:paraId="0BBA4DB0" w14:textId="77777777" w:rsidTr="004E48AE">
        <w:tc>
          <w:tcPr>
            <w:tcW w:w="5220" w:type="dxa"/>
          </w:tcPr>
          <w:p w14:paraId="089CF6EB" w14:textId="77777777" w:rsidR="00ED162A" w:rsidRPr="0049047A" w:rsidRDefault="00ED162A" w:rsidP="004E48AE">
            <w:pPr>
              <w:rPr>
                <w:rFonts w:ascii="Arial" w:hAnsi="Arial" w:cs="Arial"/>
                <w:sz w:val="20"/>
                <w:szCs w:val="20"/>
              </w:rPr>
            </w:pPr>
            <w:r w:rsidRPr="0049047A">
              <w:rPr>
                <w:rFonts w:ascii="Arial" w:hAnsi="Arial" w:cs="Arial"/>
                <w:sz w:val="20"/>
                <w:szCs w:val="20"/>
              </w:rPr>
              <w:t>(Intercept)</w:t>
            </w:r>
          </w:p>
        </w:tc>
        <w:tc>
          <w:tcPr>
            <w:tcW w:w="1170" w:type="dxa"/>
            <w:tcBorders>
              <w:top w:val="single" w:sz="4" w:space="0" w:color="auto"/>
            </w:tcBorders>
          </w:tcPr>
          <w:p w14:paraId="08B95417" w14:textId="20671BC8"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5</w:t>
            </w:r>
            <w:r>
              <w:rPr>
                <w:rFonts w:ascii="Arial" w:hAnsi="Arial" w:cs="Arial"/>
                <w:color w:val="000000" w:themeColor="text1"/>
                <w:sz w:val="20"/>
                <w:szCs w:val="20"/>
              </w:rPr>
              <w:t>3</w:t>
            </w:r>
          </w:p>
        </w:tc>
        <w:tc>
          <w:tcPr>
            <w:tcW w:w="1350" w:type="dxa"/>
            <w:gridSpan w:val="2"/>
            <w:tcBorders>
              <w:top w:val="single" w:sz="4" w:space="0" w:color="auto"/>
            </w:tcBorders>
          </w:tcPr>
          <w:p w14:paraId="48DBAB1B" w14:textId="2917867A"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50</w:t>
            </w:r>
            <w:r w:rsidRPr="00785D46">
              <w:rPr>
                <w:rFonts w:ascii="Arial" w:hAnsi="Arial" w:cs="Arial"/>
                <w:color w:val="000000" w:themeColor="text1"/>
                <w:sz w:val="20"/>
                <w:szCs w:val="20"/>
              </w:rPr>
              <w:t> – .</w:t>
            </w:r>
            <w:r w:rsidR="008761F5">
              <w:rPr>
                <w:rFonts w:ascii="Arial" w:hAnsi="Arial" w:cs="Arial"/>
                <w:color w:val="000000" w:themeColor="text1"/>
                <w:sz w:val="20"/>
                <w:szCs w:val="20"/>
              </w:rPr>
              <w:t>57</w:t>
            </w:r>
          </w:p>
        </w:tc>
        <w:tc>
          <w:tcPr>
            <w:tcW w:w="1080" w:type="dxa"/>
            <w:tcBorders>
              <w:top w:val="single" w:sz="4" w:space="0" w:color="auto"/>
            </w:tcBorders>
          </w:tcPr>
          <w:p w14:paraId="2E3FFFDB" w14:textId="2EE28DB3" w:rsidR="00ED162A" w:rsidRPr="00785D46" w:rsidRDefault="008761F5" w:rsidP="004E48AE">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 xml:space="preserve"> &lt; </w:t>
            </w:r>
            <w:r w:rsidR="00ED162A">
              <w:rPr>
                <w:rStyle w:val="Strong"/>
                <w:rFonts w:ascii="Arial" w:hAnsi="Arial" w:cs="Arial"/>
                <w:b w:val="0"/>
                <w:bCs w:val="0"/>
                <w:color w:val="000000" w:themeColor="text1"/>
                <w:sz w:val="20"/>
                <w:szCs w:val="20"/>
              </w:rPr>
              <w:t>.</w:t>
            </w:r>
            <w:r>
              <w:rPr>
                <w:rStyle w:val="Strong"/>
                <w:rFonts w:ascii="Arial" w:hAnsi="Arial" w:cs="Arial"/>
                <w:b w:val="0"/>
                <w:bCs w:val="0"/>
                <w:color w:val="000000" w:themeColor="text1"/>
                <w:sz w:val="20"/>
                <w:szCs w:val="20"/>
              </w:rPr>
              <w:t>0</w:t>
            </w:r>
            <w:r w:rsidR="00ED162A">
              <w:rPr>
                <w:rStyle w:val="Strong"/>
                <w:rFonts w:ascii="Arial" w:hAnsi="Arial" w:cs="Arial"/>
                <w:b w:val="0"/>
                <w:bCs w:val="0"/>
                <w:color w:val="000000" w:themeColor="text1"/>
                <w:sz w:val="20"/>
                <w:szCs w:val="20"/>
              </w:rPr>
              <w:t>0</w:t>
            </w:r>
            <w:r>
              <w:rPr>
                <w:rStyle w:val="Strong"/>
                <w:rFonts w:ascii="Arial" w:hAnsi="Arial" w:cs="Arial"/>
                <w:b w:val="0"/>
                <w:bCs w:val="0"/>
                <w:color w:val="000000" w:themeColor="text1"/>
                <w:sz w:val="20"/>
                <w:szCs w:val="20"/>
              </w:rPr>
              <w:t>1</w:t>
            </w:r>
          </w:p>
        </w:tc>
        <w:tc>
          <w:tcPr>
            <w:tcW w:w="270" w:type="dxa"/>
          </w:tcPr>
          <w:p w14:paraId="68472E40" w14:textId="0D4AB029" w:rsidR="00ED162A" w:rsidRPr="00785D46" w:rsidRDefault="008761F5"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c>
          <w:tcPr>
            <w:tcW w:w="270" w:type="dxa"/>
          </w:tcPr>
          <w:p w14:paraId="0DC64836" w14:textId="77777777" w:rsidR="00ED162A" w:rsidRPr="00785D46" w:rsidRDefault="00ED162A" w:rsidP="004E48AE">
            <w:pPr>
              <w:jc w:val="center"/>
              <w:rPr>
                <w:rFonts w:ascii="Arial" w:hAnsi="Arial" w:cs="Arial"/>
                <w:color w:val="000000" w:themeColor="text1"/>
                <w:sz w:val="20"/>
                <w:szCs w:val="20"/>
              </w:rPr>
            </w:pPr>
          </w:p>
        </w:tc>
        <w:tc>
          <w:tcPr>
            <w:tcW w:w="1080" w:type="dxa"/>
            <w:tcBorders>
              <w:top w:val="single" w:sz="4" w:space="0" w:color="auto"/>
            </w:tcBorders>
          </w:tcPr>
          <w:p w14:paraId="0ACCF5DE" w14:textId="2910CCCE"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51</w:t>
            </w:r>
          </w:p>
        </w:tc>
        <w:tc>
          <w:tcPr>
            <w:tcW w:w="1260" w:type="dxa"/>
            <w:gridSpan w:val="2"/>
            <w:tcBorders>
              <w:top w:val="single" w:sz="4" w:space="0" w:color="auto"/>
            </w:tcBorders>
          </w:tcPr>
          <w:p w14:paraId="74010C9A" w14:textId="11FE0EAD"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.4</w:t>
            </w:r>
            <w:r w:rsidR="008761F5">
              <w:rPr>
                <w:rFonts w:ascii="Arial" w:hAnsi="Arial" w:cs="Arial"/>
                <w:color w:val="000000" w:themeColor="text1"/>
                <w:sz w:val="20"/>
                <w:szCs w:val="20"/>
              </w:rPr>
              <w:t>8</w:t>
            </w:r>
            <w:r w:rsidRPr="00785D46">
              <w:rPr>
                <w:rFonts w:ascii="Arial" w:hAnsi="Arial" w:cs="Arial"/>
                <w:color w:val="000000" w:themeColor="text1"/>
                <w:sz w:val="20"/>
                <w:szCs w:val="20"/>
              </w:rPr>
              <w:t> – </w:t>
            </w:r>
            <w:r w:rsidR="008761F5">
              <w:rPr>
                <w:rFonts w:ascii="Arial" w:hAnsi="Arial" w:cs="Arial"/>
                <w:color w:val="000000" w:themeColor="text1"/>
                <w:sz w:val="20"/>
                <w:szCs w:val="20"/>
              </w:rPr>
              <w:t>.55</w:t>
            </w:r>
          </w:p>
        </w:tc>
        <w:tc>
          <w:tcPr>
            <w:tcW w:w="991" w:type="dxa"/>
            <w:tcBorders>
              <w:top w:val="single" w:sz="4" w:space="0" w:color="auto"/>
            </w:tcBorders>
          </w:tcPr>
          <w:p w14:paraId="674D70AC" w14:textId="77777777"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Borders>
              <w:top w:val="single" w:sz="4" w:space="0" w:color="auto"/>
            </w:tcBorders>
          </w:tcPr>
          <w:p w14:paraId="20E852B9" w14:textId="77777777" w:rsidR="00ED162A" w:rsidRPr="0049047A" w:rsidRDefault="00ED162A" w:rsidP="004E48AE">
            <w:pPr>
              <w:jc w:val="center"/>
              <w:rPr>
                <w:rStyle w:val="Strong"/>
                <w:rFonts w:ascii="Arial" w:hAnsi="Arial" w:cs="Arial"/>
                <w:sz w:val="20"/>
                <w:szCs w:val="20"/>
              </w:rPr>
            </w:pPr>
            <w:r>
              <w:rPr>
                <w:rStyle w:val="Strong"/>
                <w:rFonts w:ascii="Arial" w:hAnsi="Arial" w:cs="Arial"/>
                <w:sz w:val="20"/>
                <w:szCs w:val="20"/>
              </w:rPr>
              <w:t>*</w:t>
            </w:r>
          </w:p>
        </w:tc>
      </w:tr>
      <w:tr w:rsidR="00ED162A" w14:paraId="06ECB568" w14:textId="77777777" w:rsidTr="004E48AE">
        <w:tc>
          <w:tcPr>
            <w:tcW w:w="5220" w:type="dxa"/>
          </w:tcPr>
          <w:p w14:paraId="0543218C" w14:textId="0618ED60" w:rsidR="00ED162A" w:rsidRPr="0049047A" w:rsidRDefault="00ED162A" w:rsidP="004E48AE">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w:t>
            </w:r>
          </w:p>
        </w:tc>
        <w:tc>
          <w:tcPr>
            <w:tcW w:w="1170" w:type="dxa"/>
          </w:tcPr>
          <w:p w14:paraId="7B6AABB5" w14:textId="5F2494A9" w:rsidR="00ED162A" w:rsidRPr="00785D46" w:rsidRDefault="008761F5"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ED162A" w:rsidRPr="00785D46">
              <w:rPr>
                <w:rFonts w:ascii="Arial" w:hAnsi="Arial" w:cs="Arial"/>
                <w:color w:val="000000" w:themeColor="text1"/>
                <w:sz w:val="20"/>
                <w:szCs w:val="20"/>
              </w:rPr>
              <w:t>.</w:t>
            </w:r>
            <w:r w:rsidR="00ED162A">
              <w:rPr>
                <w:rFonts w:ascii="Arial" w:hAnsi="Arial" w:cs="Arial"/>
                <w:color w:val="000000" w:themeColor="text1"/>
                <w:sz w:val="20"/>
                <w:szCs w:val="20"/>
              </w:rPr>
              <w:t>2</w:t>
            </w:r>
            <w:r>
              <w:rPr>
                <w:rFonts w:ascii="Arial" w:hAnsi="Arial" w:cs="Arial"/>
                <w:color w:val="000000" w:themeColor="text1"/>
                <w:sz w:val="20"/>
                <w:szCs w:val="20"/>
              </w:rPr>
              <w:t>3</w:t>
            </w:r>
          </w:p>
        </w:tc>
        <w:tc>
          <w:tcPr>
            <w:tcW w:w="1350" w:type="dxa"/>
            <w:gridSpan w:val="2"/>
          </w:tcPr>
          <w:p w14:paraId="464A3344" w14:textId="78013775"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 xml:space="preserve">06 </w:t>
            </w:r>
            <w:r w:rsidRPr="00785D46">
              <w:rPr>
                <w:rFonts w:ascii="Arial" w:hAnsi="Arial" w:cs="Arial"/>
                <w:color w:val="000000" w:themeColor="text1"/>
                <w:sz w:val="20"/>
                <w:szCs w:val="20"/>
              </w:rPr>
              <w:t>– .</w:t>
            </w:r>
            <w:r w:rsidR="008761F5">
              <w:rPr>
                <w:rFonts w:ascii="Arial" w:hAnsi="Arial" w:cs="Arial"/>
                <w:color w:val="000000" w:themeColor="text1"/>
                <w:sz w:val="20"/>
                <w:szCs w:val="20"/>
              </w:rPr>
              <w:t>01</w:t>
            </w:r>
          </w:p>
        </w:tc>
        <w:tc>
          <w:tcPr>
            <w:tcW w:w="1080" w:type="dxa"/>
          </w:tcPr>
          <w:p w14:paraId="279DA2ED" w14:textId="6AF5350A"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217</w:t>
            </w:r>
          </w:p>
        </w:tc>
        <w:tc>
          <w:tcPr>
            <w:tcW w:w="270" w:type="dxa"/>
          </w:tcPr>
          <w:p w14:paraId="6580352A" w14:textId="77777777" w:rsidR="00ED162A" w:rsidRPr="00785D46" w:rsidRDefault="00ED162A" w:rsidP="004E48AE">
            <w:pPr>
              <w:jc w:val="center"/>
              <w:rPr>
                <w:rFonts w:ascii="Arial" w:hAnsi="Arial" w:cs="Arial"/>
                <w:color w:val="000000" w:themeColor="text1"/>
                <w:sz w:val="20"/>
                <w:szCs w:val="20"/>
              </w:rPr>
            </w:pPr>
          </w:p>
        </w:tc>
        <w:tc>
          <w:tcPr>
            <w:tcW w:w="270" w:type="dxa"/>
          </w:tcPr>
          <w:p w14:paraId="028468A6" w14:textId="77777777" w:rsidR="00ED162A" w:rsidRPr="00785D46" w:rsidRDefault="00ED162A" w:rsidP="004E48AE">
            <w:pPr>
              <w:jc w:val="center"/>
              <w:rPr>
                <w:rFonts w:ascii="Arial" w:hAnsi="Arial" w:cs="Arial"/>
                <w:color w:val="000000" w:themeColor="text1"/>
                <w:sz w:val="20"/>
                <w:szCs w:val="20"/>
              </w:rPr>
            </w:pPr>
          </w:p>
        </w:tc>
        <w:tc>
          <w:tcPr>
            <w:tcW w:w="1080" w:type="dxa"/>
          </w:tcPr>
          <w:p w14:paraId="2CAF5A5C" w14:textId="77EEC32A"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w:t>
            </w:r>
            <w:r w:rsidR="008761F5">
              <w:rPr>
                <w:rFonts w:ascii="Arial" w:hAnsi="Arial" w:cs="Arial"/>
                <w:color w:val="000000" w:themeColor="text1"/>
                <w:sz w:val="20"/>
                <w:szCs w:val="20"/>
              </w:rPr>
              <w:t>0</w:t>
            </w:r>
          </w:p>
        </w:tc>
        <w:tc>
          <w:tcPr>
            <w:tcW w:w="1260" w:type="dxa"/>
            <w:gridSpan w:val="2"/>
          </w:tcPr>
          <w:p w14:paraId="5E2A3BC9" w14:textId="41DE6EBA"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03</w:t>
            </w:r>
            <w:r w:rsidRPr="00785D46">
              <w:rPr>
                <w:rFonts w:ascii="Arial" w:hAnsi="Arial" w:cs="Arial"/>
                <w:color w:val="000000" w:themeColor="text1"/>
                <w:sz w:val="20"/>
                <w:szCs w:val="20"/>
              </w:rPr>
              <w:t> – .</w:t>
            </w:r>
            <w:r>
              <w:rPr>
                <w:rFonts w:ascii="Arial" w:hAnsi="Arial" w:cs="Arial"/>
                <w:color w:val="000000" w:themeColor="text1"/>
                <w:sz w:val="20"/>
                <w:szCs w:val="20"/>
              </w:rPr>
              <w:t>0</w:t>
            </w:r>
            <w:r w:rsidR="008761F5">
              <w:rPr>
                <w:rFonts w:ascii="Arial" w:hAnsi="Arial" w:cs="Arial"/>
                <w:color w:val="000000" w:themeColor="text1"/>
                <w:sz w:val="20"/>
                <w:szCs w:val="20"/>
              </w:rPr>
              <w:t>4</w:t>
            </w:r>
          </w:p>
        </w:tc>
        <w:tc>
          <w:tcPr>
            <w:tcW w:w="991" w:type="dxa"/>
          </w:tcPr>
          <w:p w14:paraId="15447FFD" w14:textId="77777777"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971</w:t>
            </w:r>
          </w:p>
        </w:tc>
        <w:tc>
          <w:tcPr>
            <w:tcW w:w="269" w:type="dxa"/>
          </w:tcPr>
          <w:p w14:paraId="7FEECAF2" w14:textId="77777777" w:rsidR="00ED162A" w:rsidRPr="0049047A" w:rsidRDefault="00ED162A" w:rsidP="004E48AE">
            <w:pPr>
              <w:jc w:val="center"/>
              <w:rPr>
                <w:rFonts w:ascii="Arial" w:hAnsi="Arial" w:cs="Arial"/>
                <w:sz w:val="20"/>
                <w:szCs w:val="20"/>
              </w:rPr>
            </w:pPr>
          </w:p>
        </w:tc>
      </w:tr>
      <w:tr w:rsidR="008761F5" w14:paraId="2AA69853" w14:textId="77777777" w:rsidTr="004E48AE">
        <w:tc>
          <w:tcPr>
            <w:tcW w:w="5220" w:type="dxa"/>
          </w:tcPr>
          <w:p w14:paraId="41F80443" w14:textId="05571E92" w:rsidR="008761F5" w:rsidRPr="0049047A" w:rsidRDefault="008761F5" w:rsidP="008761F5">
            <w:pPr>
              <w:rPr>
                <w:rFonts w:ascii="Arial" w:hAnsi="Arial" w:cs="Arial"/>
                <w:sz w:val="20"/>
                <w:szCs w:val="20"/>
              </w:rPr>
            </w:pPr>
            <w:r w:rsidRPr="0049047A">
              <w:rPr>
                <w:rFonts w:ascii="Arial" w:hAnsi="Arial" w:cs="Arial"/>
                <w:sz w:val="20"/>
                <w:szCs w:val="20"/>
              </w:rPr>
              <w:t xml:space="preserve">Outcome </w:t>
            </w:r>
          </w:p>
        </w:tc>
        <w:tc>
          <w:tcPr>
            <w:tcW w:w="1170" w:type="dxa"/>
          </w:tcPr>
          <w:p w14:paraId="62C861FE" w14:textId="1232D2AF" w:rsidR="008761F5" w:rsidRPr="00785D46" w:rsidRDefault="008761F5" w:rsidP="008761F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39</w:t>
            </w:r>
          </w:p>
        </w:tc>
        <w:tc>
          <w:tcPr>
            <w:tcW w:w="1350" w:type="dxa"/>
            <w:gridSpan w:val="2"/>
          </w:tcPr>
          <w:p w14:paraId="3C643D71" w14:textId="27475F76" w:rsidR="008761F5" w:rsidRPr="00785D46" w:rsidRDefault="008761F5" w:rsidP="008761F5">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45</w:t>
            </w:r>
            <w:r w:rsidRPr="00785D46">
              <w:rPr>
                <w:rFonts w:ascii="Arial" w:hAnsi="Arial" w:cs="Arial"/>
                <w:color w:val="000000" w:themeColor="text1"/>
                <w:sz w:val="20"/>
                <w:szCs w:val="20"/>
              </w:rPr>
              <w:t> – </w:t>
            </w:r>
            <w:r>
              <w:rPr>
                <w:rFonts w:ascii="Arial" w:hAnsi="Arial" w:cs="Arial"/>
                <w:color w:val="000000" w:themeColor="text1"/>
                <w:sz w:val="20"/>
                <w:szCs w:val="20"/>
              </w:rPr>
              <w:t>-</w:t>
            </w:r>
            <w:r w:rsidRPr="00785D46">
              <w:rPr>
                <w:rFonts w:ascii="Arial" w:hAnsi="Arial" w:cs="Arial"/>
                <w:color w:val="000000" w:themeColor="text1"/>
                <w:sz w:val="20"/>
                <w:szCs w:val="20"/>
              </w:rPr>
              <w:t>.</w:t>
            </w:r>
            <w:r>
              <w:rPr>
                <w:rFonts w:ascii="Arial" w:hAnsi="Arial" w:cs="Arial"/>
                <w:color w:val="000000" w:themeColor="text1"/>
                <w:sz w:val="20"/>
                <w:szCs w:val="20"/>
              </w:rPr>
              <w:t>33</w:t>
            </w:r>
          </w:p>
        </w:tc>
        <w:tc>
          <w:tcPr>
            <w:tcW w:w="1080" w:type="dxa"/>
          </w:tcPr>
          <w:p w14:paraId="6C95EEAA" w14:textId="57E46382" w:rsidR="008761F5" w:rsidRPr="00785D46" w:rsidRDefault="008761F5" w:rsidP="008761F5">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 xml:space="preserve"> &lt; .001</w:t>
            </w:r>
          </w:p>
        </w:tc>
        <w:tc>
          <w:tcPr>
            <w:tcW w:w="270" w:type="dxa"/>
          </w:tcPr>
          <w:p w14:paraId="4EF1EF0F" w14:textId="6FCA5F18" w:rsidR="008761F5" w:rsidRPr="00785D46" w:rsidRDefault="008761F5" w:rsidP="008761F5">
            <w:pPr>
              <w:jc w:val="center"/>
              <w:rPr>
                <w:rFonts w:ascii="Arial" w:hAnsi="Arial" w:cs="Arial"/>
                <w:color w:val="000000" w:themeColor="text1"/>
                <w:sz w:val="20"/>
                <w:szCs w:val="20"/>
              </w:rPr>
            </w:pPr>
            <w:r>
              <w:rPr>
                <w:rFonts w:ascii="Arial" w:hAnsi="Arial" w:cs="Arial"/>
                <w:color w:val="000000" w:themeColor="text1"/>
                <w:sz w:val="20"/>
                <w:szCs w:val="20"/>
              </w:rPr>
              <w:t>*</w:t>
            </w:r>
          </w:p>
        </w:tc>
        <w:tc>
          <w:tcPr>
            <w:tcW w:w="270" w:type="dxa"/>
          </w:tcPr>
          <w:p w14:paraId="326D03AB" w14:textId="77777777" w:rsidR="008761F5" w:rsidRPr="00785D46" w:rsidRDefault="008761F5" w:rsidP="008761F5">
            <w:pPr>
              <w:jc w:val="center"/>
              <w:rPr>
                <w:rFonts w:ascii="Arial" w:hAnsi="Arial" w:cs="Arial"/>
                <w:color w:val="000000" w:themeColor="text1"/>
                <w:sz w:val="20"/>
                <w:szCs w:val="20"/>
              </w:rPr>
            </w:pPr>
          </w:p>
        </w:tc>
        <w:tc>
          <w:tcPr>
            <w:tcW w:w="1080" w:type="dxa"/>
          </w:tcPr>
          <w:p w14:paraId="1B327C35" w14:textId="7F4CEF73" w:rsidR="008761F5" w:rsidRPr="00785D46" w:rsidRDefault="008761F5" w:rsidP="008761F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40</w:t>
            </w:r>
          </w:p>
        </w:tc>
        <w:tc>
          <w:tcPr>
            <w:tcW w:w="1260" w:type="dxa"/>
            <w:gridSpan w:val="2"/>
          </w:tcPr>
          <w:p w14:paraId="7AD3C2DC" w14:textId="6C9B27A2" w:rsidR="008761F5" w:rsidRPr="00785D46" w:rsidRDefault="008761F5" w:rsidP="008761F5">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.34</w:t>
            </w:r>
            <w:r w:rsidRPr="00785D46">
              <w:rPr>
                <w:rFonts w:ascii="Arial" w:hAnsi="Arial" w:cs="Arial"/>
                <w:color w:val="000000" w:themeColor="text1"/>
                <w:sz w:val="20"/>
                <w:szCs w:val="20"/>
              </w:rPr>
              <w:t> – .</w:t>
            </w:r>
            <w:r>
              <w:rPr>
                <w:rFonts w:ascii="Arial" w:hAnsi="Arial" w:cs="Arial"/>
                <w:color w:val="000000" w:themeColor="text1"/>
                <w:sz w:val="20"/>
                <w:szCs w:val="20"/>
              </w:rPr>
              <w:t>45</w:t>
            </w:r>
          </w:p>
        </w:tc>
        <w:tc>
          <w:tcPr>
            <w:tcW w:w="991" w:type="dxa"/>
          </w:tcPr>
          <w:p w14:paraId="28E7684F" w14:textId="77777777" w:rsidR="008761F5" w:rsidRPr="00785D46" w:rsidRDefault="008761F5" w:rsidP="008761F5">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&lt; .001</w:t>
            </w:r>
          </w:p>
        </w:tc>
        <w:tc>
          <w:tcPr>
            <w:tcW w:w="269" w:type="dxa"/>
          </w:tcPr>
          <w:p w14:paraId="5099783D" w14:textId="77777777" w:rsidR="008761F5" w:rsidRPr="0049047A" w:rsidRDefault="008761F5" w:rsidP="008761F5">
            <w:pPr>
              <w:jc w:val="center"/>
              <w:rPr>
                <w:rFonts w:ascii="Arial" w:hAnsi="Arial" w:cs="Arial"/>
                <w:sz w:val="20"/>
                <w:szCs w:val="20"/>
              </w:rPr>
            </w:pPr>
            <w:r>
              <w:rPr>
                <w:rFonts w:ascii="Arial" w:hAnsi="Arial" w:cs="Arial"/>
                <w:sz w:val="20"/>
                <w:szCs w:val="20"/>
              </w:rPr>
              <w:t>*</w:t>
            </w:r>
          </w:p>
        </w:tc>
      </w:tr>
      <w:tr w:rsidR="00ED162A" w14:paraId="28251A30" w14:textId="77777777" w:rsidTr="004E48AE">
        <w:tc>
          <w:tcPr>
            <w:tcW w:w="5220" w:type="dxa"/>
          </w:tcPr>
          <w:p w14:paraId="542E6BA9" w14:textId="77777777" w:rsidR="00ED162A" w:rsidRPr="0049047A" w:rsidRDefault="00ED162A" w:rsidP="004E48AE">
            <w:pPr>
              <w:rPr>
                <w:rFonts w:ascii="Arial" w:hAnsi="Arial" w:cs="Arial"/>
                <w:sz w:val="20"/>
                <w:szCs w:val="20"/>
              </w:rPr>
            </w:pPr>
            <w:r w:rsidRPr="0049047A">
              <w:rPr>
                <w:rFonts w:ascii="Arial" w:hAnsi="Arial" w:cs="Arial"/>
                <w:sz w:val="20"/>
                <w:szCs w:val="20"/>
              </w:rPr>
              <w:t>Vividness</w:t>
            </w:r>
          </w:p>
        </w:tc>
        <w:tc>
          <w:tcPr>
            <w:tcW w:w="1170" w:type="dxa"/>
          </w:tcPr>
          <w:p w14:paraId="13E5257D" w14:textId="1955DC0C"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8761F5">
              <w:rPr>
                <w:rFonts w:ascii="Arial" w:hAnsi="Arial" w:cs="Arial"/>
                <w:color w:val="000000" w:themeColor="text1"/>
                <w:sz w:val="20"/>
                <w:szCs w:val="20"/>
              </w:rPr>
              <w:t>4</w:t>
            </w:r>
          </w:p>
        </w:tc>
        <w:tc>
          <w:tcPr>
            <w:tcW w:w="1350" w:type="dxa"/>
            <w:gridSpan w:val="2"/>
          </w:tcPr>
          <w:p w14:paraId="58DBDFE2" w14:textId="3B9AEF37"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0</w:t>
            </w:r>
            <w:r>
              <w:rPr>
                <w:rFonts w:ascii="Arial" w:hAnsi="Arial" w:cs="Arial"/>
                <w:color w:val="000000" w:themeColor="text1"/>
                <w:sz w:val="20"/>
                <w:szCs w:val="20"/>
              </w:rPr>
              <w:t>1</w:t>
            </w:r>
            <w:r w:rsidRPr="00785D46">
              <w:rPr>
                <w:rFonts w:ascii="Arial" w:hAnsi="Arial" w:cs="Arial"/>
                <w:color w:val="000000" w:themeColor="text1"/>
                <w:sz w:val="20"/>
                <w:szCs w:val="20"/>
              </w:rPr>
              <w:t> – .</w:t>
            </w:r>
            <w:r w:rsidR="008761F5">
              <w:rPr>
                <w:rFonts w:ascii="Arial" w:hAnsi="Arial" w:cs="Arial"/>
                <w:color w:val="000000" w:themeColor="text1"/>
                <w:sz w:val="20"/>
                <w:szCs w:val="20"/>
              </w:rPr>
              <w:t>06</w:t>
            </w:r>
          </w:p>
        </w:tc>
        <w:tc>
          <w:tcPr>
            <w:tcW w:w="1080" w:type="dxa"/>
          </w:tcPr>
          <w:p w14:paraId="0628D924" w14:textId="73E525C1"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8761F5">
              <w:rPr>
                <w:rStyle w:val="Strong"/>
                <w:rFonts w:ascii="Arial" w:hAnsi="Arial" w:cs="Arial"/>
                <w:b w:val="0"/>
                <w:bCs w:val="0"/>
                <w:color w:val="000000" w:themeColor="text1"/>
                <w:sz w:val="20"/>
                <w:szCs w:val="20"/>
              </w:rPr>
              <w:t>002</w:t>
            </w:r>
          </w:p>
        </w:tc>
        <w:tc>
          <w:tcPr>
            <w:tcW w:w="270" w:type="dxa"/>
          </w:tcPr>
          <w:p w14:paraId="681EED1A" w14:textId="38E65586" w:rsidR="00ED162A" w:rsidRPr="00785D46" w:rsidRDefault="008761F5"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c>
          <w:tcPr>
            <w:tcW w:w="270" w:type="dxa"/>
          </w:tcPr>
          <w:p w14:paraId="057AF30A" w14:textId="77777777" w:rsidR="00ED162A" w:rsidRPr="00785D46" w:rsidRDefault="00ED162A" w:rsidP="004E48AE">
            <w:pPr>
              <w:jc w:val="center"/>
              <w:rPr>
                <w:rFonts w:ascii="Arial" w:hAnsi="Arial" w:cs="Arial"/>
                <w:color w:val="000000" w:themeColor="text1"/>
                <w:sz w:val="20"/>
                <w:szCs w:val="20"/>
              </w:rPr>
            </w:pPr>
          </w:p>
        </w:tc>
        <w:tc>
          <w:tcPr>
            <w:tcW w:w="1080" w:type="dxa"/>
          </w:tcPr>
          <w:p w14:paraId="58CA6C05" w14:textId="7D6F79B6"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.0</w:t>
            </w:r>
            <w:r w:rsidR="008761F5">
              <w:rPr>
                <w:rFonts w:ascii="Arial" w:hAnsi="Arial" w:cs="Arial"/>
                <w:color w:val="000000" w:themeColor="text1"/>
                <w:sz w:val="20"/>
                <w:szCs w:val="20"/>
              </w:rPr>
              <w:t>1</w:t>
            </w:r>
          </w:p>
        </w:tc>
        <w:tc>
          <w:tcPr>
            <w:tcW w:w="1260" w:type="dxa"/>
            <w:gridSpan w:val="2"/>
          </w:tcPr>
          <w:p w14:paraId="689EEE28" w14:textId="2F42B8F5" w:rsidR="00ED162A" w:rsidRPr="00785D46" w:rsidRDefault="00ED162A"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sidR="008761F5">
              <w:rPr>
                <w:rFonts w:ascii="Arial" w:hAnsi="Arial" w:cs="Arial"/>
                <w:color w:val="000000" w:themeColor="text1"/>
                <w:sz w:val="20"/>
                <w:szCs w:val="20"/>
              </w:rPr>
              <w:t>02</w:t>
            </w:r>
            <w:r w:rsidRPr="00785D46">
              <w:rPr>
                <w:rFonts w:ascii="Arial" w:hAnsi="Arial" w:cs="Arial"/>
                <w:color w:val="000000" w:themeColor="text1"/>
                <w:sz w:val="20"/>
                <w:szCs w:val="20"/>
              </w:rPr>
              <w:t> – .</w:t>
            </w:r>
            <w:r w:rsidR="008761F5">
              <w:rPr>
                <w:rFonts w:ascii="Arial" w:hAnsi="Arial" w:cs="Arial"/>
                <w:color w:val="000000" w:themeColor="text1"/>
                <w:sz w:val="20"/>
                <w:szCs w:val="20"/>
              </w:rPr>
              <w:t>04</w:t>
            </w:r>
          </w:p>
        </w:tc>
        <w:tc>
          <w:tcPr>
            <w:tcW w:w="991" w:type="dxa"/>
          </w:tcPr>
          <w:p w14:paraId="3423556A" w14:textId="234469D5"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8761F5">
              <w:rPr>
                <w:rStyle w:val="Strong"/>
                <w:rFonts w:ascii="Arial" w:hAnsi="Arial" w:cs="Arial"/>
                <w:b w:val="0"/>
                <w:bCs w:val="0"/>
                <w:color w:val="000000" w:themeColor="text1"/>
                <w:sz w:val="20"/>
                <w:szCs w:val="20"/>
              </w:rPr>
              <w:t>441</w:t>
            </w:r>
          </w:p>
        </w:tc>
        <w:tc>
          <w:tcPr>
            <w:tcW w:w="269" w:type="dxa"/>
          </w:tcPr>
          <w:p w14:paraId="4A909807" w14:textId="77777777" w:rsidR="00ED162A" w:rsidRPr="0049047A" w:rsidRDefault="00ED162A" w:rsidP="004E48AE">
            <w:pPr>
              <w:jc w:val="center"/>
              <w:rPr>
                <w:rStyle w:val="Strong"/>
                <w:rFonts w:ascii="Arial" w:hAnsi="Arial" w:cs="Arial"/>
                <w:sz w:val="20"/>
                <w:szCs w:val="20"/>
              </w:rPr>
            </w:pPr>
          </w:p>
        </w:tc>
      </w:tr>
      <w:tr w:rsidR="00ED162A" w14:paraId="1E806B1E" w14:textId="77777777" w:rsidTr="004E48AE">
        <w:tc>
          <w:tcPr>
            <w:tcW w:w="5220" w:type="dxa"/>
          </w:tcPr>
          <w:p w14:paraId="326A6E84" w14:textId="3B64FC62" w:rsidR="00ED162A" w:rsidRPr="0049047A" w:rsidRDefault="00ED162A" w:rsidP="004E48AE">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 Outcome </w:t>
            </w:r>
          </w:p>
        </w:tc>
        <w:tc>
          <w:tcPr>
            <w:tcW w:w="1170" w:type="dxa"/>
          </w:tcPr>
          <w:p w14:paraId="381E97F1" w14:textId="654F0437" w:rsidR="00ED162A" w:rsidRPr="00785D46" w:rsidRDefault="008761F5"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ED162A" w:rsidRPr="00785D46">
              <w:rPr>
                <w:rFonts w:ascii="Arial" w:hAnsi="Arial" w:cs="Arial"/>
                <w:color w:val="000000" w:themeColor="text1"/>
                <w:sz w:val="20"/>
                <w:szCs w:val="20"/>
              </w:rPr>
              <w:t>.</w:t>
            </w:r>
            <w:r>
              <w:rPr>
                <w:rFonts w:ascii="Arial" w:hAnsi="Arial" w:cs="Arial"/>
                <w:color w:val="000000" w:themeColor="text1"/>
                <w:sz w:val="20"/>
                <w:szCs w:val="20"/>
              </w:rPr>
              <w:t>02</w:t>
            </w:r>
          </w:p>
        </w:tc>
        <w:tc>
          <w:tcPr>
            <w:tcW w:w="1350" w:type="dxa"/>
            <w:gridSpan w:val="2"/>
          </w:tcPr>
          <w:p w14:paraId="08B7D82A" w14:textId="4F4A5CD0"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08</w:t>
            </w:r>
            <w:r w:rsidRPr="00785D46">
              <w:rPr>
                <w:rFonts w:ascii="Arial" w:hAnsi="Arial" w:cs="Arial"/>
                <w:color w:val="000000" w:themeColor="text1"/>
                <w:sz w:val="20"/>
                <w:szCs w:val="20"/>
              </w:rPr>
              <w:t> – .</w:t>
            </w:r>
            <w:r w:rsidR="008761F5">
              <w:rPr>
                <w:rFonts w:ascii="Arial" w:hAnsi="Arial" w:cs="Arial"/>
                <w:color w:val="000000" w:themeColor="text1"/>
                <w:sz w:val="20"/>
                <w:szCs w:val="20"/>
              </w:rPr>
              <w:t>05</w:t>
            </w:r>
          </w:p>
        </w:tc>
        <w:tc>
          <w:tcPr>
            <w:tcW w:w="1080" w:type="dxa"/>
          </w:tcPr>
          <w:p w14:paraId="0FEC6E0C" w14:textId="3A2A630E" w:rsidR="00ED162A" w:rsidRPr="00785D46" w:rsidRDefault="00ED162A" w:rsidP="004E48AE">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w:t>
            </w:r>
            <w:r w:rsidR="008761F5">
              <w:rPr>
                <w:rStyle w:val="Strong"/>
                <w:rFonts w:ascii="Arial" w:hAnsi="Arial" w:cs="Arial"/>
                <w:b w:val="0"/>
                <w:bCs w:val="0"/>
                <w:color w:val="000000" w:themeColor="text1"/>
                <w:sz w:val="20"/>
                <w:szCs w:val="20"/>
              </w:rPr>
              <w:t>624</w:t>
            </w:r>
          </w:p>
        </w:tc>
        <w:tc>
          <w:tcPr>
            <w:tcW w:w="270" w:type="dxa"/>
          </w:tcPr>
          <w:p w14:paraId="7C466AF8" w14:textId="77777777" w:rsidR="00ED162A" w:rsidRPr="00785D46" w:rsidRDefault="00ED162A" w:rsidP="004E48AE">
            <w:pPr>
              <w:jc w:val="center"/>
              <w:rPr>
                <w:rFonts w:ascii="Arial" w:hAnsi="Arial" w:cs="Arial"/>
                <w:color w:val="000000" w:themeColor="text1"/>
                <w:sz w:val="20"/>
                <w:szCs w:val="20"/>
              </w:rPr>
            </w:pPr>
          </w:p>
        </w:tc>
        <w:tc>
          <w:tcPr>
            <w:tcW w:w="270" w:type="dxa"/>
          </w:tcPr>
          <w:p w14:paraId="3482972B" w14:textId="77777777" w:rsidR="00ED162A" w:rsidRPr="00785D46" w:rsidRDefault="00ED162A" w:rsidP="004E48AE">
            <w:pPr>
              <w:jc w:val="center"/>
              <w:rPr>
                <w:rFonts w:ascii="Arial" w:hAnsi="Arial" w:cs="Arial"/>
                <w:color w:val="000000" w:themeColor="text1"/>
                <w:sz w:val="20"/>
                <w:szCs w:val="20"/>
              </w:rPr>
            </w:pPr>
          </w:p>
        </w:tc>
        <w:tc>
          <w:tcPr>
            <w:tcW w:w="1080" w:type="dxa"/>
          </w:tcPr>
          <w:p w14:paraId="10EE15D4" w14:textId="7950CD21"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w:t>
            </w:r>
            <w:r w:rsidR="008761F5">
              <w:rPr>
                <w:rFonts w:ascii="Arial" w:hAnsi="Arial" w:cs="Arial"/>
                <w:color w:val="000000" w:themeColor="text1"/>
                <w:sz w:val="20"/>
                <w:szCs w:val="20"/>
              </w:rPr>
              <w:t>1</w:t>
            </w:r>
          </w:p>
        </w:tc>
        <w:tc>
          <w:tcPr>
            <w:tcW w:w="1260" w:type="dxa"/>
            <w:gridSpan w:val="2"/>
          </w:tcPr>
          <w:p w14:paraId="18C82B41" w14:textId="1E4D40EC" w:rsidR="00ED162A" w:rsidRPr="00785D46" w:rsidRDefault="00ED162A"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sidR="008761F5">
              <w:rPr>
                <w:rFonts w:ascii="Arial" w:hAnsi="Arial" w:cs="Arial"/>
                <w:color w:val="000000" w:themeColor="text1"/>
                <w:sz w:val="20"/>
                <w:szCs w:val="20"/>
              </w:rPr>
              <w:t>04</w:t>
            </w:r>
            <w:r w:rsidRPr="00785D46">
              <w:rPr>
                <w:rFonts w:ascii="Arial" w:hAnsi="Arial" w:cs="Arial"/>
                <w:color w:val="000000" w:themeColor="text1"/>
                <w:sz w:val="20"/>
                <w:szCs w:val="20"/>
              </w:rPr>
              <w:t> – .</w:t>
            </w:r>
            <w:r w:rsidR="008761F5">
              <w:rPr>
                <w:rFonts w:ascii="Arial" w:hAnsi="Arial" w:cs="Arial"/>
                <w:color w:val="000000" w:themeColor="text1"/>
                <w:sz w:val="20"/>
                <w:szCs w:val="20"/>
              </w:rPr>
              <w:t>07</w:t>
            </w:r>
          </w:p>
        </w:tc>
        <w:tc>
          <w:tcPr>
            <w:tcW w:w="991" w:type="dxa"/>
          </w:tcPr>
          <w:p w14:paraId="523009CB" w14:textId="11C662E9"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8761F5">
              <w:rPr>
                <w:rStyle w:val="Strong"/>
                <w:rFonts w:ascii="Arial" w:hAnsi="Arial" w:cs="Arial"/>
                <w:b w:val="0"/>
                <w:bCs w:val="0"/>
                <w:color w:val="000000" w:themeColor="text1"/>
                <w:sz w:val="20"/>
                <w:szCs w:val="20"/>
              </w:rPr>
              <w:t>685</w:t>
            </w:r>
          </w:p>
        </w:tc>
        <w:tc>
          <w:tcPr>
            <w:tcW w:w="269" w:type="dxa"/>
          </w:tcPr>
          <w:p w14:paraId="17F49EE5" w14:textId="77777777" w:rsidR="00ED162A" w:rsidRPr="0049047A" w:rsidRDefault="00ED162A" w:rsidP="004E48AE">
            <w:pPr>
              <w:jc w:val="center"/>
              <w:rPr>
                <w:rFonts w:ascii="Arial" w:hAnsi="Arial" w:cs="Arial"/>
                <w:sz w:val="20"/>
                <w:szCs w:val="20"/>
              </w:rPr>
            </w:pPr>
          </w:p>
        </w:tc>
      </w:tr>
      <w:tr w:rsidR="00ED162A" w14:paraId="51A810DC" w14:textId="77777777" w:rsidTr="004E48AE">
        <w:tc>
          <w:tcPr>
            <w:tcW w:w="5220" w:type="dxa"/>
          </w:tcPr>
          <w:p w14:paraId="3F9A3304" w14:textId="2C32FCCA" w:rsidR="00ED162A" w:rsidRPr="0049047A" w:rsidRDefault="00ED162A" w:rsidP="004E48AE">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 Vividness</w:t>
            </w:r>
          </w:p>
        </w:tc>
        <w:tc>
          <w:tcPr>
            <w:tcW w:w="1170" w:type="dxa"/>
          </w:tcPr>
          <w:p w14:paraId="19A4077B" w14:textId="06EFEFDB"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8761F5">
              <w:rPr>
                <w:rFonts w:ascii="Arial" w:hAnsi="Arial" w:cs="Arial"/>
                <w:color w:val="000000" w:themeColor="text1"/>
                <w:sz w:val="20"/>
                <w:szCs w:val="20"/>
              </w:rPr>
              <w:t>02</w:t>
            </w:r>
          </w:p>
        </w:tc>
        <w:tc>
          <w:tcPr>
            <w:tcW w:w="1350" w:type="dxa"/>
            <w:gridSpan w:val="2"/>
          </w:tcPr>
          <w:p w14:paraId="44BFCA28" w14:textId="27E30F30"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00</w:t>
            </w:r>
            <w:r w:rsidRPr="00785D46">
              <w:rPr>
                <w:rFonts w:ascii="Arial" w:hAnsi="Arial" w:cs="Arial"/>
                <w:color w:val="000000" w:themeColor="text1"/>
                <w:sz w:val="20"/>
                <w:szCs w:val="20"/>
              </w:rPr>
              <w:t> – .</w:t>
            </w:r>
            <w:r w:rsidR="005F3590">
              <w:rPr>
                <w:rFonts w:ascii="Arial" w:hAnsi="Arial" w:cs="Arial"/>
                <w:color w:val="000000" w:themeColor="text1"/>
                <w:sz w:val="20"/>
                <w:szCs w:val="20"/>
              </w:rPr>
              <w:t>04</w:t>
            </w:r>
          </w:p>
        </w:tc>
        <w:tc>
          <w:tcPr>
            <w:tcW w:w="1080" w:type="dxa"/>
          </w:tcPr>
          <w:p w14:paraId="0CBB3D85" w14:textId="09BD8111"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5F3590">
              <w:rPr>
                <w:rStyle w:val="Strong"/>
                <w:rFonts w:ascii="Arial" w:hAnsi="Arial" w:cs="Arial"/>
                <w:b w:val="0"/>
                <w:bCs w:val="0"/>
                <w:color w:val="000000" w:themeColor="text1"/>
                <w:sz w:val="20"/>
                <w:szCs w:val="20"/>
              </w:rPr>
              <w:t>080</w:t>
            </w:r>
          </w:p>
        </w:tc>
        <w:tc>
          <w:tcPr>
            <w:tcW w:w="270" w:type="dxa"/>
          </w:tcPr>
          <w:p w14:paraId="0633DAC1" w14:textId="77777777" w:rsidR="00ED162A" w:rsidRPr="00785D46" w:rsidRDefault="00ED162A" w:rsidP="004E48AE">
            <w:pPr>
              <w:jc w:val="center"/>
              <w:rPr>
                <w:rFonts w:ascii="Arial" w:hAnsi="Arial" w:cs="Arial"/>
                <w:color w:val="000000" w:themeColor="text1"/>
                <w:sz w:val="20"/>
                <w:szCs w:val="20"/>
              </w:rPr>
            </w:pPr>
          </w:p>
        </w:tc>
        <w:tc>
          <w:tcPr>
            <w:tcW w:w="270" w:type="dxa"/>
          </w:tcPr>
          <w:p w14:paraId="0E5BE3E0" w14:textId="77777777" w:rsidR="00ED162A" w:rsidRPr="00785D46" w:rsidRDefault="00ED162A" w:rsidP="004E48AE">
            <w:pPr>
              <w:jc w:val="center"/>
              <w:rPr>
                <w:rFonts w:ascii="Arial" w:hAnsi="Arial" w:cs="Arial"/>
                <w:color w:val="000000" w:themeColor="text1"/>
                <w:sz w:val="20"/>
                <w:szCs w:val="20"/>
              </w:rPr>
            </w:pPr>
          </w:p>
        </w:tc>
        <w:tc>
          <w:tcPr>
            <w:tcW w:w="1080" w:type="dxa"/>
          </w:tcPr>
          <w:p w14:paraId="7641BFF8" w14:textId="460D28CA"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Pr>
                <w:rFonts w:ascii="Arial" w:hAnsi="Arial" w:cs="Arial"/>
                <w:color w:val="000000" w:themeColor="text1"/>
                <w:sz w:val="20"/>
                <w:szCs w:val="20"/>
              </w:rPr>
              <w:t>02</w:t>
            </w:r>
          </w:p>
        </w:tc>
        <w:tc>
          <w:tcPr>
            <w:tcW w:w="1260" w:type="dxa"/>
            <w:gridSpan w:val="2"/>
          </w:tcPr>
          <w:p w14:paraId="536E84C1" w14:textId="310163C6" w:rsidR="00ED162A" w:rsidRPr="00785D46" w:rsidRDefault="00ED162A"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785D46">
              <w:rPr>
                <w:rFonts w:ascii="Arial" w:hAnsi="Arial" w:cs="Arial"/>
                <w:color w:val="000000" w:themeColor="text1"/>
                <w:sz w:val="20"/>
                <w:szCs w:val="20"/>
              </w:rPr>
              <w:t>.</w:t>
            </w:r>
            <w:r w:rsidR="005F3590">
              <w:rPr>
                <w:rFonts w:ascii="Arial" w:hAnsi="Arial" w:cs="Arial"/>
                <w:color w:val="000000" w:themeColor="text1"/>
                <w:sz w:val="20"/>
                <w:szCs w:val="20"/>
              </w:rPr>
              <w:t>00</w:t>
            </w:r>
            <w:r w:rsidRPr="00785D46">
              <w:rPr>
                <w:rFonts w:ascii="Arial" w:hAnsi="Arial" w:cs="Arial"/>
                <w:color w:val="000000" w:themeColor="text1"/>
                <w:sz w:val="20"/>
                <w:szCs w:val="20"/>
              </w:rPr>
              <w:t> – .</w:t>
            </w:r>
            <w:r w:rsidR="005F3590">
              <w:rPr>
                <w:rFonts w:ascii="Arial" w:hAnsi="Arial" w:cs="Arial"/>
                <w:color w:val="000000" w:themeColor="text1"/>
                <w:sz w:val="20"/>
                <w:szCs w:val="20"/>
              </w:rPr>
              <w:t>05</w:t>
            </w:r>
          </w:p>
        </w:tc>
        <w:tc>
          <w:tcPr>
            <w:tcW w:w="991" w:type="dxa"/>
          </w:tcPr>
          <w:p w14:paraId="51E7BD19" w14:textId="1A3A55CF"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5F3590">
              <w:rPr>
                <w:rStyle w:val="Strong"/>
                <w:rFonts w:ascii="Arial" w:hAnsi="Arial" w:cs="Arial"/>
                <w:b w:val="0"/>
                <w:bCs w:val="0"/>
                <w:color w:val="000000" w:themeColor="text1"/>
                <w:sz w:val="20"/>
                <w:szCs w:val="20"/>
              </w:rPr>
              <w:t>102</w:t>
            </w:r>
          </w:p>
        </w:tc>
        <w:tc>
          <w:tcPr>
            <w:tcW w:w="269" w:type="dxa"/>
          </w:tcPr>
          <w:p w14:paraId="424E51E2" w14:textId="77777777" w:rsidR="00ED162A" w:rsidRPr="0049047A" w:rsidRDefault="00ED162A" w:rsidP="004E48AE">
            <w:pPr>
              <w:jc w:val="center"/>
              <w:rPr>
                <w:rStyle w:val="Strong"/>
                <w:rFonts w:ascii="Arial" w:hAnsi="Arial" w:cs="Arial"/>
                <w:sz w:val="20"/>
                <w:szCs w:val="20"/>
              </w:rPr>
            </w:pPr>
          </w:p>
        </w:tc>
      </w:tr>
      <w:tr w:rsidR="00ED162A" w14:paraId="4975B386" w14:textId="77777777" w:rsidTr="004E48AE">
        <w:tc>
          <w:tcPr>
            <w:tcW w:w="5220" w:type="dxa"/>
          </w:tcPr>
          <w:p w14:paraId="379BA5E2" w14:textId="3B18AC45" w:rsidR="00ED162A" w:rsidRPr="0049047A" w:rsidRDefault="00ED162A" w:rsidP="004E48AE">
            <w:pPr>
              <w:rPr>
                <w:rFonts w:ascii="Arial" w:hAnsi="Arial" w:cs="Arial"/>
                <w:sz w:val="20"/>
                <w:szCs w:val="20"/>
              </w:rPr>
            </w:pPr>
            <w:r w:rsidRPr="0049047A">
              <w:rPr>
                <w:rFonts w:ascii="Arial" w:hAnsi="Arial" w:cs="Arial"/>
                <w:sz w:val="20"/>
                <w:szCs w:val="20"/>
              </w:rPr>
              <w:t>Outcome [score]</w:t>
            </w:r>
            <w:r w:rsidR="005F3590">
              <w:rPr>
                <w:rFonts w:ascii="Arial" w:hAnsi="Arial" w:cs="Arial"/>
                <w:sz w:val="20"/>
                <w:szCs w:val="20"/>
              </w:rPr>
              <w:t xml:space="preserve"> </w:t>
            </w:r>
            <w:r w:rsidRPr="0049047A">
              <w:rPr>
                <w:rFonts w:ascii="Arial" w:hAnsi="Arial" w:cs="Arial"/>
                <w:sz w:val="20"/>
                <w:szCs w:val="20"/>
              </w:rPr>
              <w:t>* Vividness</w:t>
            </w:r>
          </w:p>
        </w:tc>
        <w:tc>
          <w:tcPr>
            <w:tcW w:w="1170" w:type="dxa"/>
          </w:tcPr>
          <w:p w14:paraId="6937A066" w14:textId="144891C8" w:rsidR="00ED162A" w:rsidRPr="00EC03D3" w:rsidRDefault="005F3590"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ED162A" w:rsidRPr="00EC03D3">
              <w:rPr>
                <w:rFonts w:ascii="Arial" w:hAnsi="Arial" w:cs="Arial"/>
                <w:color w:val="000000" w:themeColor="text1"/>
                <w:sz w:val="20"/>
                <w:szCs w:val="20"/>
              </w:rPr>
              <w:t>.</w:t>
            </w:r>
            <w:r>
              <w:rPr>
                <w:rFonts w:ascii="Arial" w:hAnsi="Arial" w:cs="Arial"/>
                <w:color w:val="000000" w:themeColor="text1"/>
                <w:sz w:val="20"/>
                <w:szCs w:val="20"/>
              </w:rPr>
              <w:t>04</w:t>
            </w:r>
          </w:p>
        </w:tc>
        <w:tc>
          <w:tcPr>
            <w:tcW w:w="1350" w:type="dxa"/>
            <w:gridSpan w:val="2"/>
          </w:tcPr>
          <w:p w14:paraId="161145F8" w14:textId="398C07E8" w:rsidR="00ED162A" w:rsidRPr="00EC03D3" w:rsidRDefault="005F3590"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ED162A" w:rsidRPr="00EC03D3">
              <w:rPr>
                <w:rFonts w:ascii="Arial" w:hAnsi="Arial" w:cs="Arial"/>
                <w:color w:val="000000" w:themeColor="text1"/>
                <w:sz w:val="20"/>
                <w:szCs w:val="20"/>
              </w:rPr>
              <w:t>.</w:t>
            </w:r>
            <w:r>
              <w:rPr>
                <w:rFonts w:ascii="Arial" w:hAnsi="Arial" w:cs="Arial"/>
                <w:color w:val="000000" w:themeColor="text1"/>
                <w:sz w:val="20"/>
                <w:szCs w:val="20"/>
              </w:rPr>
              <w:t>06</w:t>
            </w:r>
            <w:r w:rsidR="00ED162A" w:rsidRPr="00EC03D3">
              <w:rPr>
                <w:rFonts w:ascii="Arial" w:hAnsi="Arial" w:cs="Arial"/>
                <w:color w:val="000000" w:themeColor="text1"/>
                <w:sz w:val="20"/>
                <w:szCs w:val="20"/>
              </w:rPr>
              <w:t> – </w:t>
            </w:r>
            <w:r>
              <w:rPr>
                <w:rFonts w:ascii="Arial" w:hAnsi="Arial" w:cs="Arial"/>
                <w:color w:val="000000" w:themeColor="text1"/>
                <w:sz w:val="20"/>
                <w:szCs w:val="20"/>
              </w:rPr>
              <w:t>-</w:t>
            </w:r>
            <w:r w:rsidR="00ED162A" w:rsidRPr="00EC03D3">
              <w:rPr>
                <w:rFonts w:ascii="Arial" w:hAnsi="Arial" w:cs="Arial"/>
                <w:color w:val="000000" w:themeColor="text1"/>
                <w:sz w:val="20"/>
                <w:szCs w:val="20"/>
              </w:rPr>
              <w:t>.</w:t>
            </w:r>
            <w:r>
              <w:rPr>
                <w:rFonts w:ascii="Arial" w:hAnsi="Arial" w:cs="Arial"/>
                <w:color w:val="000000" w:themeColor="text1"/>
                <w:sz w:val="20"/>
                <w:szCs w:val="20"/>
              </w:rPr>
              <w:t>01</w:t>
            </w:r>
          </w:p>
        </w:tc>
        <w:tc>
          <w:tcPr>
            <w:tcW w:w="1080" w:type="dxa"/>
          </w:tcPr>
          <w:p w14:paraId="2FB5F790" w14:textId="6F6961F2" w:rsidR="00ED162A" w:rsidRPr="00EC03D3" w:rsidRDefault="00ED162A" w:rsidP="004E48AE">
            <w:pPr>
              <w:jc w:val="right"/>
              <w:rPr>
                <w:rFonts w:ascii="Arial" w:hAnsi="Arial" w:cs="Arial"/>
                <w:color w:val="000000" w:themeColor="text1"/>
                <w:sz w:val="20"/>
                <w:szCs w:val="20"/>
              </w:rPr>
            </w:pPr>
            <w:r w:rsidRPr="00EC03D3">
              <w:rPr>
                <w:rFonts w:ascii="Arial" w:hAnsi="Arial" w:cs="Arial"/>
                <w:color w:val="000000" w:themeColor="text1"/>
                <w:sz w:val="20"/>
                <w:szCs w:val="20"/>
              </w:rPr>
              <w:t>.0</w:t>
            </w:r>
            <w:r w:rsidR="005F3590">
              <w:rPr>
                <w:rFonts w:ascii="Arial" w:hAnsi="Arial" w:cs="Arial"/>
                <w:color w:val="000000" w:themeColor="text1"/>
                <w:sz w:val="20"/>
                <w:szCs w:val="20"/>
              </w:rPr>
              <w:t>11</w:t>
            </w:r>
          </w:p>
        </w:tc>
        <w:tc>
          <w:tcPr>
            <w:tcW w:w="270" w:type="dxa"/>
          </w:tcPr>
          <w:p w14:paraId="72E71930" w14:textId="77777777" w:rsidR="00ED162A" w:rsidRPr="00EC03D3" w:rsidRDefault="00ED162A" w:rsidP="004E48AE">
            <w:pPr>
              <w:jc w:val="center"/>
              <w:rPr>
                <w:rFonts w:ascii="Arial" w:hAnsi="Arial" w:cs="Arial"/>
                <w:color w:val="000000" w:themeColor="text1"/>
                <w:sz w:val="20"/>
                <w:szCs w:val="20"/>
              </w:rPr>
            </w:pPr>
            <w:r w:rsidRPr="00EC03D3">
              <w:rPr>
                <w:rFonts w:ascii="Arial" w:hAnsi="Arial" w:cs="Arial"/>
                <w:color w:val="000000" w:themeColor="text1"/>
                <w:sz w:val="20"/>
                <w:szCs w:val="20"/>
              </w:rPr>
              <w:t>*</w:t>
            </w:r>
          </w:p>
        </w:tc>
        <w:tc>
          <w:tcPr>
            <w:tcW w:w="270" w:type="dxa"/>
          </w:tcPr>
          <w:p w14:paraId="26BE4A63" w14:textId="77777777" w:rsidR="00ED162A" w:rsidRPr="00785D46" w:rsidRDefault="00ED162A" w:rsidP="004E48AE">
            <w:pPr>
              <w:jc w:val="center"/>
              <w:rPr>
                <w:rFonts w:ascii="Arial" w:hAnsi="Arial" w:cs="Arial"/>
                <w:color w:val="000000" w:themeColor="text1"/>
                <w:sz w:val="20"/>
                <w:szCs w:val="20"/>
              </w:rPr>
            </w:pPr>
          </w:p>
        </w:tc>
        <w:tc>
          <w:tcPr>
            <w:tcW w:w="1080" w:type="dxa"/>
          </w:tcPr>
          <w:p w14:paraId="6D388CDB" w14:textId="41E64AD1"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04</w:t>
            </w:r>
          </w:p>
        </w:tc>
        <w:tc>
          <w:tcPr>
            <w:tcW w:w="1260" w:type="dxa"/>
            <w:gridSpan w:val="2"/>
          </w:tcPr>
          <w:p w14:paraId="2D80A60B" w14:textId="579594BD"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01</w:t>
            </w:r>
            <w:r w:rsidRPr="00785D46">
              <w:rPr>
                <w:rFonts w:ascii="Arial" w:hAnsi="Arial" w:cs="Arial"/>
                <w:color w:val="000000" w:themeColor="text1"/>
                <w:sz w:val="20"/>
                <w:szCs w:val="20"/>
              </w:rPr>
              <w:t> – .</w:t>
            </w:r>
            <w:r w:rsidR="005F3590">
              <w:rPr>
                <w:rFonts w:ascii="Arial" w:hAnsi="Arial" w:cs="Arial"/>
                <w:color w:val="000000" w:themeColor="text1"/>
                <w:sz w:val="20"/>
                <w:szCs w:val="20"/>
              </w:rPr>
              <w:t>07</w:t>
            </w:r>
          </w:p>
        </w:tc>
        <w:tc>
          <w:tcPr>
            <w:tcW w:w="991" w:type="dxa"/>
          </w:tcPr>
          <w:p w14:paraId="3B6ED0D5" w14:textId="5C03FD7E"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023</w:t>
            </w:r>
          </w:p>
        </w:tc>
        <w:tc>
          <w:tcPr>
            <w:tcW w:w="269" w:type="dxa"/>
          </w:tcPr>
          <w:p w14:paraId="254E573E" w14:textId="2020A118" w:rsidR="00ED162A" w:rsidRPr="0049047A" w:rsidRDefault="005F3590" w:rsidP="004E48AE">
            <w:pPr>
              <w:jc w:val="center"/>
              <w:rPr>
                <w:rFonts w:ascii="Arial" w:hAnsi="Arial" w:cs="Arial"/>
                <w:sz w:val="20"/>
                <w:szCs w:val="20"/>
              </w:rPr>
            </w:pPr>
            <w:r>
              <w:rPr>
                <w:rFonts w:ascii="Arial" w:hAnsi="Arial" w:cs="Arial"/>
                <w:sz w:val="20"/>
                <w:szCs w:val="20"/>
              </w:rPr>
              <w:t>*</w:t>
            </w:r>
          </w:p>
        </w:tc>
      </w:tr>
      <w:tr w:rsidR="00ED162A" w14:paraId="4F0DA666" w14:textId="77777777" w:rsidTr="004E48AE">
        <w:tc>
          <w:tcPr>
            <w:tcW w:w="5220" w:type="dxa"/>
          </w:tcPr>
          <w:p w14:paraId="4374F8E4" w14:textId="3F4B00A8" w:rsidR="00ED162A" w:rsidRPr="0049047A" w:rsidRDefault="00ED162A" w:rsidP="004E48AE">
            <w:pPr>
              <w:rPr>
                <w:rFonts w:ascii="Arial" w:hAnsi="Arial" w:cs="Arial"/>
                <w:sz w:val="20"/>
                <w:szCs w:val="20"/>
              </w:rPr>
            </w:pPr>
            <w:r w:rsidRPr="0049047A">
              <w:rPr>
                <w:rFonts w:ascii="Arial" w:hAnsi="Arial" w:cs="Arial"/>
                <w:sz w:val="20"/>
                <w:szCs w:val="20"/>
              </w:rPr>
              <w:t>(</w:t>
            </w:r>
            <w:r>
              <w:rPr>
                <w:rFonts w:ascii="Arial" w:hAnsi="Arial" w:cs="Arial"/>
                <w:sz w:val="20"/>
                <w:szCs w:val="20"/>
              </w:rPr>
              <w:t>Reflected object</w:t>
            </w:r>
            <w:r w:rsidRPr="0049047A">
              <w:rPr>
                <w:rFonts w:ascii="Arial" w:hAnsi="Arial" w:cs="Arial"/>
                <w:sz w:val="20"/>
                <w:szCs w:val="20"/>
              </w:rPr>
              <w:t xml:space="preserve"> * </w:t>
            </w:r>
            <w:r>
              <w:rPr>
                <w:rFonts w:ascii="Arial" w:hAnsi="Arial" w:cs="Arial"/>
                <w:sz w:val="20"/>
                <w:szCs w:val="20"/>
              </w:rPr>
              <w:t>Outcome</w:t>
            </w:r>
            <w:r w:rsidRPr="0049047A">
              <w:rPr>
                <w:rFonts w:ascii="Arial" w:hAnsi="Arial" w:cs="Arial"/>
                <w:sz w:val="20"/>
                <w:szCs w:val="20"/>
              </w:rPr>
              <w:t>) * Vividness</w:t>
            </w:r>
          </w:p>
        </w:tc>
        <w:tc>
          <w:tcPr>
            <w:tcW w:w="1170" w:type="dxa"/>
          </w:tcPr>
          <w:p w14:paraId="797D1B2A" w14:textId="65CF6122" w:rsidR="00ED162A" w:rsidRPr="00EC03D3" w:rsidRDefault="00ED162A"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sidR="005F3590">
              <w:rPr>
                <w:rFonts w:ascii="Arial" w:hAnsi="Arial" w:cs="Arial"/>
                <w:color w:val="000000" w:themeColor="text1"/>
                <w:sz w:val="20"/>
                <w:szCs w:val="20"/>
              </w:rPr>
              <w:t>03</w:t>
            </w:r>
          </w:p>
        </w:tc>
        <w:tc>
          <w:tcPr>
            <w:tcW w:w="1350" w:type="dxa"/>
            <w:gridSpan w:val="2"/>
          </w:tcPr>
          <w:p w14:paraId="4F882061" w14:textId="27F062FE" w:rsidR="00ED162A" w:rsidRPr="00EC03D3" w:rsidRDefault="00ED162A"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sidR="005F3590">
              <w:rPr>
                <w:rFonts w:ascii="Arial" w:hAnsi="Arial" w:cs="Arial"/>
                <w:color w:val="000000" w:themeColor="text1"/>
                <w:sz w:val="20"/>
                <w:szCs w:val="20"/>
              </w:rPr>
              <w:t>06</w:t>
            </w:r>
            <w:r w:rsidRPr="00EC03D3">
              <w:rPr>
                <w:rFonts w:ascii="Arial" w:hAnsi="Arial" w:cs="Arial"/>
                <w:color w:val="000000" w:themeColor="text1"/>
                <w:sz w:val="20"/>
                <w:szCs w:val="20"/>
              </w:rPr>
              <w:t> – </w:t>
            </w:r>
            <w:r>
              <w:rPr>
                <w:rFonts w:ascii="Arial" w:hAnsi="Arial" w:cs="Arial"/>
                <w:color w:val="000000" w:themeColor="text1"/>
                <w:sz w:val="20"/>
                <w:szCs w:val="20"/>
              </w:rPr>
              <w:t>-</w:t>
            </w:r>
            <w:r w:rsidRPr="00EC03D3">
              <w:rPr>
                <w:rFonts w:ascii="Arial" w:hAnsi="Arial" w:cs="Arial"/>
                <w:color w:val="000000" w:themeColor="text1"/>
                <w:sz w:val="20"/>
                <w:szCs w:val="20"/>
              </w:rPr>
              <w:t>.0</w:t>
            </w:r>
            <w:r w:rsidR="005F3590">
              <w:rPr>
                <w:rFonts w:ascii="Arial" w:hAnsi="Arial" w:cs="Arial"/>
                <w:color w:val="000000" w:themeColor="text1"/>
                <w:sz w:val="20"/>
                <w:szCs w:val="20"/>
              </w:rPr>
              <w:t>0</w:t>
            </w:r>
          </w:p>
        </w:tc>
        <w:tc>
          <w:tcPr>
            <w:tcW w:w="1080" w:type="dxa"/>
          </w:tcPr>
          <w:p w14:paraId="344F0879" w14:textId="77777777" w:rsidR="00ED162A" w:rsidRPr="00EC03D3" w:rsidRDefault="00ED162A" w:rsidP="004E48AE">
            <w:pPr>
              <w:jc w:val="right"/>
              <w:rPr>
                <w:rFonts w:ascii="Arial" w:hAnsi="Arial" w:cs="Arial"/>
                <w:color w:val="000000" w:themeColor="text1"/>
                <w:sz w:val="20"/>
                <w:szCs w:val="20"/>
              </w:rPr>
            </w:pPr>
            <w:r w:rsidRPr="00EC03D3">
              <w:rPr>
                <w:rStyle w:val="Strong"/>
                <w:rFonts w:ascii="Arial" w:hAnsi="Arial" w:cs="Arial"/>
                <w:b w:val="0"/>
                <w:bCs w:val="0"/>
                <w:color w:val="000000" w:themeColor="text1"/>
                <w:sz w:val="20"/>
                <w:szCs w:val="20"/>
              </w:rPr>
              <w:t xml:space="preserve"> .0</w:t>
            </w:r>
            <w:r>
              <w:rPr>
                <w:rStyle w:val="Strong"/>
                <w:rFonts w:ascii="Arial" w:hAnsi="Arial" w:cs="Arial"/>
                <w:b w:val="0"/>
                <w:bCs w:val="0"/>
                <w:color w:val="000000" w:themeColor="text1"/>
                <w:sz w:val="20"/>
                <w:szCs w:val="20"/>
              </w:rPr>
              <w:t>39</w:t>
            </w:r>
          </w:p>
        </w:tc>
        <w:tc>
          <w:tcPr>
            <w:tcW w:w="270" w:type="dxa"/>
          </w:tcPr>
          <w:p w14:paraId="5704DEA0" w14:textId="77777777" w:rsidR="00ED162A" w:rsidRPr="00EC03D3" w:rsidRDefault="00ED162A" w:rsidP="004E48AE">
            <w:pPr>
              <w:jc w:val="center"/>
              <w:rPr>
                <w:rFonts w:ascii="Arial" w:hAnsi="Arial" w:cs="Arial"/>
                <w:color w:val="000000" w:themeColor="text1"/>
                <w:sz w:val="20"/>
                <w:szCs w:val="20"/>
              </w:rPr>
            </w:pPr>
            <w:r w:rsidRPr="00EC03D3">
              <w:rPr>
                <w:rFonts w:ascii="Arial" w:hAnsi="Arial" w:cs="Arial"/>
                <w:color w:val="000000" w:themeColor="text1"/>
                <w:sz w:val="20"/>
                <w:szCs w:val="20"/>
              </w:rPr>
              <w:t>*</w:t>
            </w:r>
          </w:p>
        </w:tc>
        <w:tc>
          <w:tcPr>
            <w:tcW w:w="270" w:type="dxa"/>
          </w:tcPr>
          <w:p w14:paraId="70DD83B4" w14:textId="77777777" w:rsidR="00ED162A" w:rsidRPr="00785D46" w:rsidRDefault="00ED162A" w:rsidP="004E48AE">
            <w:pPr>
              <w:jc w:val="center"/>
              <w:rPr>
                <w:rFonts w:ascii="Arial" w:hAnsi="Arial" w:cs="Arial"/>
                <w:color w:val="000000" w:themeColor="text1"/>
                <w:sz w:val="20"/>
                <w:szCs w:val="20"/>
              </w:rPr>
            </w:pPr>
          </w:p>
        </w:tc>
        <w:tc>
          <w:tcPr>
            <w:tcW w:w="1080" w:type="dxa"/>
          </w:tcPr>
          <w:p w14:paraId="7D127996" w14:textId="7C9FA6FF"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w:t>
            </w:r>
            <w:r>
              <w:rPr>
                <w:rFonts w:ascii="Arial" w:hAnsi="Arial" w:cs="Arial"/>
                <w:color w:val="000000" w:themeColor="text1"/>
                <w:sz w:val="20"/>
                <w:szCs w:val="20"/>
              </w:rPr>
              <w:t>2</w:t>
            </w:r>
          </w:p>
        </w:tc>
        <w:tc>
          <w:tcPr>
            <w:tcW w:w="1260" w:type="dxa"/>
            <w:gridSpan w:val="2"/>
          </w:tcPr>
          <w:p w14:paraId="48CF7098" w14:textId="1830DF63" w:rsidR="00ED162A" w:rsidRPr="00785D46" w:rsidRDefault="00ED162A"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5F3590">
              <w:rPr>
                <w:rFonts w:ascii="Arial" w:hAnsi="Arial" w:cs="Arial"/>
                <w:color w:val="000000" w:themeColor="text1"/>
                <w:sz w:val="20"/>
                <w:szCs w:val="20"/>
              </w:rPr>
              <w:t>05</w:t>
            </w:r>
            <w:r w:rsidRPr="00785D46">
              <w:rPr>
                <w:rFonts w:ascii="Arial" w:hAnsi="Arial" w:cs="Arial"/>
                <w:color w:val="000000" w:themeColor="text1"/>
                <w:sz w:val="20"/>
                <w:szCs w:val="20"/>
              </w:rPr>
              <w:t> – .</w:t>
            </w:r>
            <w:r w:rsidR="005F3590">
              <w:rPr>
                <w:rFonts w:ascii="Arial" w:hAnsi="Arial" w:cs="Arial"/>
                <w:color w:val="000000" w:themeColor="text1"/>
                <w:sz w:val="20"/>
                <w:szCs w:val="20"/>
              </w:rPr>
              <w:t>01</w:t>
            </w:r>
          </w:p>
        </w:tc>
        <w:tc>
          <w:tcPr>
            <w:tcW w:w="991" w:type="dxa"/>
          </w:tcPr>
          <w:p w14:paraId="591F4FDC" w14:textId="77777777" w:rsidR="00ED162A" w:rsidRPr="00785D46" w:rsidRDefault="00ED162A"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 xml:space="preserve"> .</w:t>
            </w:r>
            <w:r>
              <w:rPr>
                <w:rStyle w:val="Strong"/>
                <w:rFonts w:ascii="Arial" w:hAnsi="Arial" w:cs="Arial"/>
                <w:b w:val="0"/>
                <w:bCs w:val="0"/>
                <w:color w:val="000000" w:themeColor="text1"/>
                <w:sz w:val="20"/>
                <w:szCs w:val="20"/>
              </w:rPr>
              <w:t>207</w:t>
            </w:r>
          </w:p>
        </w:tc>
        <w:tc>
          <w:tcPr>
            <w:tcW w:w="269" w:type="dxa"/>
          </w:tcPr>
          <w:p w14:paraId="21478031" w14:textId="77777777" w:rsidR="00ED162A" w:rsidRPr="0049047A" w:rsidRDefault="00ED162A" w:rsidP="004E48AE">
            <w:pPr>
              <w:jc w:val="center"/>
              <w:rPr>
                <w:rFonts w:ascii="Arial" w:hAnsi="Arial" w:cs="Arial"/>
                <w:sz w:val="20"/>
                <w:szCs w:val="20"/>
              </w:rPr>
            </w:pPr>
          </w:p>
        </w:tc>
      </w:tr>
      <w:tr w:rsidR="00ED162A" w14:paraId="07BF4678" w14:textId="77777777" w:rsidTr="004E48AE">
        <w:tc>
          <w:tcPr>
            <w:tcW w:w="5220" w:type="dxa"/>
          </w:tcPr>
          <w:p w14:paraId="59B585A6" w14:textId="77777777" w:rsidR="00ED162A" w:rsidRPr="0049047A" w:rsidRDefault="00ED162A" w:rsidP="004E48AE">
            <w:pPr>
              <w:rPr>
                <w:rFonts w:ascii="Arial" w:hAnsi="Arial" w:cs="Arial"/>
                <w:sz w:val="20"/>
                <w:szCs w:val="20"/>
              </w:rPr>
            </w:pPr>
          </w:p>
        </w:tc>
        <w:tc>
          <w:tcPr>
            <w:tcW w:w="1170" w:type="dxa"/>
          </w:tcPr>
          <w:p w14:paraId="23D50F0B" w14:textId="77777777" w:rsidR="00ED162A" w:rsidRPr="0049047A" w:rsidRDefault="00ED162A" w:rsidP="004E48AE">
            <w:pPr>
              <w:jc w:val="center"/>
              <w:rPr>
                <w:rFonts w:ascii="Arial" w:hAnsi="Arial" w:cs="Arial"/>
                <w:sz w:val="20"/>
                <w:szCs w:val="20"/>
              </w:rPr>
            </w:pPr>
          </w:p>
        </w:tc>
        <w:tc>
          <w:tcPr>
            <w:tcW w:w="1350" w:type="dxa"/>
            <w:gridSpan w:val="2"/>
          </w:tcPr>
          <w:p w14:paraId="3FAED563" w14:textId="77777777" w:rsidR="00ED162A" w:rsidRPr="0049047A" w:rsidRDefault="00ED162A" w:rsidP="004E48AE">
            <w:pPr>
              <w:jc w:val="center"/>
              <w:rPr>
                <w:rFonts w:ascii="Arial" w:hAnsi="Arial" w:cs="Arial"/>
                <w:sz w:val="20"/>
                <w:szCs w:val="20"/>
              </w:rPr>
            </w:pPr>
          </w:p>
        </w:tc>
        <w:tc>
          <w:tcPr>
            <w:tcW w:w="1080" w:type="dxa"/>
          </w:tcPr>
          <w:p w14:paraId="313D203E" w14:textId="77777777" w:rsidR="00ED162A" w:rsidRPr="0049047A" w:rsidRDefault="00ED162A" w:rsidP="004E48AE">
            <w:pPr>
              <w:jc w:val="center"/>
              <w:rPr>
                <w:rFonts w:ascii="Arial" w:hAnsi="Arial" w:cs="Arial"/>
                <w:sz w:val="20"/>
                <w:szCs w:val="20"/>
              </w:rPr>
            </w:pPr>
          </w:p>
        </w:tc>
        <w:tc>
          <w:tcPr>
            <w:tcW w:w="270" w:type="dxa"/>
          </w:tcPr>
          <w:p w14:paraId="110AA5DF" w14:textId="77777777" w:rsidR="00ED162A" w:rsidRPr="0049047A" w:rsidRDefault="00ED162A" w:rsidP="004E48AE">
            <w:pPr>
              <w:jc w:val="center"/>
              <w:rPr>
                <w:rFonts w:ascii="Arial" w:hAnsi="Arial" w:cs="Arial"/>
                <w:sz w:val="20"/>
                <w:szCs w:val="20"/>
              </w:rPr>
            </w:pPr>
          </w:p>
        </w:tc>
        <w:tc>
          <w:tcPr>
            <w:tcW w:w="270" w:type="dxa"/>
          </w:tcPr>
          <w:p w14:paraId="608A0A17" w14:textId="77777777" w:rsidR="00ED162A" w:rsidRPr="0049047A" w:rsidRDefault="00ED162A" w:rsidP="004E48AE">
            <w:pPr>
              <w:jc w:val="center"/>
              <w:rPr>
                <w:rFonts w:ascii="Arial" w:hAnsi="Arial" w:cs="Arial"/>
                <w:sz w:val="20"/>
                <w:szCs w:val="20"/>
              </w:rPr>
            </w:pPr>
          </w:p>
        </w:tc>
        <w:tc>
          <w:tcPr>
            <w:tcW w:w="1080" w:type="dxa"/>
          </w:tcPr>
          <w:p w14:paraId="2AB20965" w14:textId="77777777" w:rsidR="00ED162A" w:rsidRPr="0049047A" w:rsidRDefault="00ED162A" w:rsidP="004E48AE">
            <w:pPr>
              <w:jc w:val="center"/>
              <w:rPr>
                <w:rFonts w:ascii="Arial" w:hAnsi="Arial" w:cs="Arial"/>
                <w:sz w:val="20"/>
                <w:szCs w:val="20"/>
              </w:rPr>
            </w:pPr>
          </w:p>
        </w:tc>
        <w:tc>
          <w:tcPr>
            <w:tcW w:w="1260" w:type="dxa"/>
            <w:gridSpan w:val="2"/>
          </w:tcPr>
          <w:p w14:paraId="0B1F36E5" w14:textId="77777777" w:rsidR="00ED162A" w:rsidRPr="0049047A" w:rsidRDefault="00ED162A" w:rsidP="004E48AE">
            <w:pPr>
              <w:jc w:val="center"/>
              <w:rPr>
                <w:rFonts w:ascii="Arial" w:hAnsi="Arial" w:cs="Arial"/>
                <w:sz w:val="20"/>
                <w:szCs w:val="20"/>
              </w:rPr>
            </w:pPr>
          </w:p>
        </w:tc>
        <w:tc>
          <w:tcPr>
            <w:tcW w:w="991" w:type="dxa"/>
          </w:tcPr>
          <w:p w14:paraId="4789A271" w14:textId="77777777" w:rsidR="00ED162A" w:rsidRPr="0049047A" w:rsidRDefault="00ED162A" w:rsidP="004E48AE">
            <w:pPr>
              <w:jc w:val="center"/>
              <w:rPr>
                <w:rFonts w:ascii="Arial" w:hAnsi="Arial" w:cs="Arial"/>
                <w:sz w:val="20"/>
                <w:szCs w:val="20"/>
              </w:rPr>
            </w:pPr>
          </w:p>
        </w:tc>
        <w:tc>
          <w:tcPr>
            <w:tcW w:w="269" w:type="dxa"/>
          </w:tcPr>
          <w:p w14:paraId="0629AC2F" w14:textId="77777777" w:rsidR="00ED162A" w:rsidRPr="0049047A" w:rsidRDefault="00ED162A" w:rsidP="004E48AE">
            <w:pPr>
              <w:jc w:val="center"/>
              <w:rPr>
                <w:rFonts w:ascii="Arial" w:hAnsi="Arial" w:cs="Arial"/>
                <w:sz w:val="20"/>
                <w:szCs w:val="20"/>
              </w:rPr>
            </w:pPr>
          </w:p>
        </w:tc>
      </w:tr>
      <w:tr w:rsidR="00ED162A" w14:paraId="4A0205F5" w14:textId="77777777" w:rsidTr="004E48AE">
        <w:tc>
          <w:tcPr>
            <w:tcW w:w="5220" w:type="dxa"/>
          </w:tcPr>
          <w:p w14:paraId="4FFF1055" w14:textId="77777777" w:rsidR="00ED162A" w:rsidRPr="0049047A" w:rsidRDefault="00ED162A" w:rsidP="004E48AE">
            <w:pPr>
              <w:jc w:val="center"/>
              <w:rPr>
                <w:rFonts w:ascii="Arial" w:hAnsi="Arial" w:cs="Arial"/>
                <w:b/>
                <w:bCs/>
                <w:i/>
                <w:iCs/>
                <w:sz w:val="20"/>
                <w:szCs w:val="20"/>
              </w:rPr>
            </w:pPr>
            <w:r w:rsidRPr="0049047A">
              <w:rPr>
                <w:rFonts w:ascii="Arial" w:hAnsi="Arial" w:cs="Arial"/>
                <w:b/>
                <w:bCs/>
                <w:i/>
                <w:iCs/>
                <w:sz w:val="20"/>
                <w:szCs w:val="20"/>
              </w:rPr>
              <w:t>Random Effects</w:t>
            </w:r>
          </w:p>
        </w:tc>
        <w:tc>
          <w:tcPr>
            <w:tcW w:w="1170" w:type="dxa"/>
          </w:tcPr>
          <w:p w14:paraId="07226333" w14:textId="77777777" w:rsidR="00ED162A" w:rsidRPr="0049047A" w:rsidRDefault="00ED162A" w:rsidP="004E48AE">
            <w:pPr>
              <w:jc w:val="center"/>
              <w:rPr>
                <w:rFonts w:ascii="Arial" w:hAnsi="Arial" w:cs="Arial"/>
                <w:sz w:val="20"/>
                <w:szCs w:val="20"/>
              </w:rPr>
            </w:pPr>
          </w:p>
        </w:tc>
        <w:tc>
          <w:tcPr>
            <w:tcW w:w="1350" w:type="dxa"/>
            <w:gridSpan w:val="2"/>
          </w:tcPr>
          <w:p w14:paraId="4D445898" w14:textId="77777777" w:rsidR="00ED162A" w:rsidRPr="0049047A" w:rsidRDefault="00ED162A" w:rsidP="004E48AE">
            <w:pPr>
              <w:jc w:val="center"/>
              <w:rPr>
                <w:rFonts w:ascii="Arial" w:hAnsi="Arial" w:cs="Arial"/>
                <w:sz w:val="20"/>
                <w:szCs w:val="20"/>
              </w:rPr>
            </w:pPr>
          </w:p>
        </w:tc>
        <w:tc>
          <w:tcPr>
            <w:tcW w:w="1080" w:type="dxa"/>
          </w:tcPr>
          <w:p w14:paraId="52079A7B" w14:textId="77777777" w:rsidR="00ED162A" w:rsidRPr="0049047A" w:rsidRDefault="00ED162A" w:rsidP="004E48AE">
            <w:pPr>
              <w:jc w:val="center"/>
              <w:rPr>
                <w:rFonts w:ascii="Arial" w:hAnsi="Arial" w:cs="Arial"/>
                <w:sz w:val="20"/>
                <w:szCs w:val="20"/>
              </w:rPr>
            </w:pPr>
          </w:p>
        </w:tc>
        <w:tc>
          <w:tcPr>
            <w:tcW w:w="270" w:type="dxa"/>
          </w:tcPr>
          <w:p w14:paraId="08BE43AB" w14:textId="77777777" w:rsidR="00ED162A" w:rsidRPr="0049047A" w:rsidRDefault="00ED162A" w:rsidP="004E48AE">
            <w:pPr>
              <w:jc w:val="center"/>
              <w:rPr>
                <w:rFonts w:ascii="Arial" w:hAnsi="Arial" w:cs="Arial"/>
                <w:sz w:val="20"/>
                <w:szCs w:val="20"/>
              </w:rPr>
            </w:pPr>
          </w:p>
        </w:tc>
        <w:tc>
          <w:tcPr>
            <w:tcW w:w="270" w:type="dxa"/>
          </w:tcPr>
          <w:p w14:paraId="0636A894" w14:textId="77777777" w:rsidR="00ED162A" w:rsidRPr="0049047A" w:rsidRDefault="00ED162A" w:rsidP="004E48AE">
            <w:pPr>
              <w:jc w:val="center"/>
              <w:rPr>
                <w:rFonts w:ascii="Arial" w:hAnsi="Arial" w:cs="Arial"/>
                <w:sz w:val="20"/>
                <w:szCs w:val="20"/>
              </w:rPr>
            </w:pPr>
          </w:p>
        </w:tc>
        <w:tc>
          <w:tcPr>
            <w:tcW w:w="1080" w:type="dxa"/>
          </w:tcPr>
          <w:p w14:paraId="79EDE4BE" w14:textId="77777777" w:rsidR="00ED162A" w:rsidRPr="0049047A" w:rsidRDefault="00ED162A" w:rsidP="004E48AE">
            <w:pPr>
              <w:jc w:val="center"/>
              <w:rPr>
                <w:rFonts w:ascii="Arial" w:hAnsi="Arial" w:cs="Arial"/>
                <w:sz w:val="20"/>
                <w:szCs w:val="20"/>
              </w:rPr>
            </w:pPr>
          </w:p>
        </w:tc>
        <w:tc>
          <w:tcPr>
            <w:tcW w:w="1260" w:type="dxa"/>
            <w:gridSpan w:val="2"/>
          </w:tcPr>
          <w:p w14:paraId="366D48F5" w14:textId="77777777" w:rsidR="00ED162A" w:rsidRPr="0049047A" w:rsidRDefault="00ED162A" w:rsidP="004E48AE">
            <w:pPr>
              <w:jc w:val="center"/>
              <w:rPr>
                <w:rFonts w:ascii="Arial" w:hAnsi="Arial" w:cs="Arial"/>
                <w:sz w:val="20"/>
                <w:szCs w:val="20"/>
              </w:rPr>
            </w:pPr>
          </w:p>
        </w:tc>
        <w:tc>
          <w:tcPr>
            <w:tcW w:w="991" w:type="dxa"/>
          </w:tcPr>
          <w:p w14:paraId="1994A344" w14:textId="77777777" w:rsidR="00ED162A" w:rsidRPr="0049047A" w:rsidRDefault="00ED162A" w:rsidP="004E48AE">
            <w:pPr>
              <w:jc w:val="center"/>
              <w:rPr>
                <w:rFonts w:ascii="Arial" w:hAnsi="Arial" w:cs="Arial"/>
                <w:sz w:val="20"/>
                <w:szCs w:val="20"/>
              </w:rPr>
            </w:pPr>
          </w:p>
        </w:tc>
        <w:tc>
          <w:tcPr>
            <w:tcW w:w="269" w:type="dxa"/>
          </w:tcPr>
          <w:p w14:paraId="76482D62" w14:textId="77777777" w:rsidR="00ED162A" w:rsidRPr="0049047A" w:rsidRDefault="00ED162A" w:rsidP="004E48AE">
            <w:pPr>
              <w:jc w:val="center"/>
              <w:rPr>
                <w:rFonts w:ascii="Arial" w:hAnsi="Arial" w:cs="Arial"/>
                <w:sz w:val="20"/>
                <w:szCs w:val="20"/>
              </w:rPr>
            </w:pPr>
          </w:p>
        </w:tc>
      </w:tr>
      <w:tr w:rsidR="00ED162A" w14:paraId="496C4A13" w14:textId="77777777" w:rsidTr="004E48AE">
        <w:tc>
          <w:tcPr>
            <w:tcW w:w="5220" w:type="dxa"/>
          </w:tcPr>
          <w:p w14:paraId="4AAB5D7F" w14:textId="77777777" w:rsidR="00ED162A" w:rsidRPr="0049047A" w:rsidRDefault="00ED162A" w:rsidP="004E48AE">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170" w:type="dxa"/>
          </w:tcPr>
          <w:p w14:paraId="2B2EB4A5" w14:textId="77777777" w:rsidR="00ED162A" w:rsidRPr="0049047A" w:rsidRDefault="00ED162A" w:rsidP="004E48AE">
            <w:pPr>
              <w:rPr>
                <w:rFonts w:ascii="Arial" w:hAnsi="Arial" w:cs="Arial"/>
                <w:sz w:val="20"/>
                <w:szCs w:val="20"/>
              </w:rPr>
            </w:pPr>
            <w:r w:rsidRPr="0049047A">
              <w:rPr>
                <w:rFonts w:ascii="Arial" w:hAnsi="Arial" w:cs="Arial"/>
                <w:sz w:val="20"/>
                <w:szCs w:val="20"/>
              </w:rPr>
              <w:t>.0</w:t>
            </w:r>
            <w:r>
              <w:rPr>
                <w:rFonts w:ascii="Arial" w:hAnsi="Arial" w:cs="Arial"/>
                <w:sz w:val="20"/>
                <w:szCs w:val="20"/>
              </w:rPr>
              <w:t>2</w:t>
            </w:r>
          </w:p>
        </w:tc>
        <w:tc>
          <w:tcPr>
            <w:tcW w:w="1350" w:type="dxa"/>
            <w:gridSpan w:val="2"/>
          </w:tcPr>
          <w:p w14:paraId="39D4D9CF" w14:textId="77777777" w:rsidR="00ED162A" w:rsidRPr="0049047A" w:rsidRDefault="00ED162A" w:rsidP="004E48AE">
            <w:pPr>
              <w:rPr>
                <w:rFonts w:ascii="Arial" w:hAnsi="Arial" w:cs="Arial"/>
                <w:sz w:val="20"/>
                <w:szCs w:val="20"/>
              </w:rPr>
            </w:pPr>
          </w:p>
        </w:tc>
        <w:tc>
          <w:tcPr>
            <w:tcW w:w="1080" w:type="dxa"/>
          </w:tcPr>
          <w:p w14:paraId="35B4B90F" w14:textId="77777777" w:rsidR="00ED162A" w:rsidRPr="0049047A" w:rsidRDefault="00ED162A" w:rsidP="004E48AE">
            <w:pPr>
              <w:rPr>
                <w:rFonts w:ascii="Arial" w:hAnsi="Arial" w:cs="Arial"/>
                <w:sz w:val="20"/>
                <w:szCs w:val="20"/>
              </w:rPr>
            </w:pPr>
          </w:p>
        </w:tc>
        <w:tc>
          <w:tcPr>
            <w:tcW w:w="270" w:type="dxa"/>
          </w:tcPr>
          <w:p w14:paraId="712C4CA3" w14:textId="77777777" w:rsidR="00ED162A" w:rsidRPr="0049047A" w:rsidRDefault="00ED162A" w:rsidP="004E48AE">
            <w:pPr>
              <w:rPr>
                <w:rFonts w:ascii="Arial" w:hAnsi="Arial" w:cs="Arial"/>
                <w:sz w:val="20"/>
                <w:szCs w:val="20"/>
              </w:rPr>
            </w:pPr>
          </w:p>
        </w:tc>
        <w:tc>
          <w:tcPr>
            <w:tcW w:w="270" w:type="dxa"/>
          </w:tcPr>
          <w:p w14:paraId="4B850166" w14:textId="77777777" w:rsidR="00ED162A" w:rsidRPr="0049047A" w:rsidRDefault="00ED162A" w:rsidP="004E48AE">
            <w:pPr>
              <w:rPr>
                <w:rFonts w:ascii="Arial" w:hAnsi="Arial" w:cs="Arial"/>
                <w:sz w:val="20"/>
                <w:szCs w:val="20"/>
              </w:rPr>
            </w:pPr>
          </w:p>
        </w:tc>
        <w:tc>
          <w:tcPr>
            <w:tcW w:w="1080" w:type="dxa"/>
          </w:tcPr>
          <w:p w14:paraId="48938D61" w14:textId="77777777" w:rsidR="00ED162A" w:rsidRPr="0049047A" w:rsidRDefault="00ED162A" w:rsidP="004E48AE">
            <w:pPr>
              <w:rPr>
                <w:rFonts w:ascii="Arial" w:hAnsi="Arial" w:cs="Arial"/>
                <w:sz w:val="20"/>
                <w:szCs w:val="20"/>
              </w:rPr>
            </w:pPr>
            <w:r w:rsidRPr="0049047A">
              <w:rPr>
                <w:rFonts w:ascii="Arial" w:hAnsi="Arial" w:cs="Arial"/>
                <w:sz w:val="20"/>
                <w:szCs w:val="20"/>
              </w:rPr>
              <w:t>.0</w:t>
            </w:r>
            <w:r>
              <w:rPr>
                <w:rFonts w:ascii="Arial" w:hAnsi="Arial" w:cs="Arial"/>
                <w:sz w:val="20"/>
                <w:szCs w:val="20"/>
              </w:rPr>
              <w:t>3</w:t>
            </w:r>
          </w:p>
        </w:tc>
        <w:tc>
          <w:tcPr>
            <w:tcW w:w="1260" w:type="dxa"/>
            <w:gridSpan w:val="2"/>
          </w:tcPr>
          <w:p w14:paraId="5FA3AE95" w14:textId="77777777" w:rsidR="00ED162A" w:rsidRPr="0049047A" w:rsidRDefault="00ED162A" w:rsidP="004E48AE">
            <w:pPr>
              <w:jc w:val="center"/>
              <w:rPr>
                <w:rFonts w:ascii="Arial" w:hAnsi="Arial" w:cs="Arial"/>
                <w:sz w:val="20"/>
                <w:szCs w:val="20"/>
              </w:rPr>
            </w:pPr>
          </w:p>
        </w:tc>
        <w:tc>
          <w:tcPr>
            <w:tcW w:w="991" w:type="dxa"/>
          </w:tcPr>
          <w:p w14:paraId="256D7CFF" w14:textId="77777777" w:rsidR="00ED162A" w:rsidRPr="0049047A" w:rsidRDefault="00ED162A" w:rsidP="004E48AE">
            <w:pPr>
              <w:jc w:val="center"/>
              <w:rPr>
                <w:rFonts w:ascii="Arial" w:hAnsi="Arial" w:cs="Arial"/>
                <w:sz w:val="20"/>
                <w:szCs w:val="20"/>
              </w:rPr>
            </w:pPr>
          </w:p>
        </w:tc>
        <w:tc>
          <w:tcPr>
            <w:tcW w:w="269" w:type="dxa"/>
          </w:tcPr>
          <w:p w14:paraId="74610791" w14:textId="77777777" w:rsidR="00ED162A" w:rsidRPr="0049047A" w:rsidRDefault="00ED162A" w:rsidP="004E48AE">
            <w:pPr>
              <w:jc w:val="center"/>
              <w:rPr>
                <w:rFonts w:ascii="Arial" w:hAnsi="Arial" w:cs="Arial"/>
                <w:sz w:val="20"/>
                <w:szCs w:val="20"/>
              </w:rPr>
            </w:pPr>
          </w:p>
        </w:tc>
      </w:tr>
      <w:tr w:rsidR="00ED162A" w14:paraId="150FB2A5" w14:textId="77777777" w:rsidTr="004E48AE">
        <w:tc>
          <w:tcPr>
            <w:tcW w:w="5220" w:type="dxa"/>
          </w:tcPr>
          <w:p w14:paraId="5A62933E" w14:textId="77777777" w:rsidR="00ED162A" w:rsidRPr="0049047A" w:rsidRDefault="00ED162A" w:rsidP="004E48AE">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170" w:type="dxa"/>
          </w:tcPr>
          <w:p w14:paraId="12B79149" w14:textId="7E4B7EA9" w:rsidR="00ED162A" w:rsidRPr="0049047A" w:rsidRDefault="00ED162A" w:rsidP="004E48AE">
            <w:pPr>
              <w:rPr>
                <w:rFonts w:ascii="Arial" w:hAnsi="Arial" w:cs="Arial"/>
                <w:sz w:val="20"/>
                <w:szCs w:val="20"/>
              </w:rPr>
            </w:pPr>
            <w:r w:rsidRPr="0049047A">
              <w:rPr>
                <w:rFonts w:ascii="Arial" w:hAnsi="Arial" w:cs="Arial"/>
                <w:sz w:val="20"/>
                <w:szCs w:val="20"/>
              </w:rPr>
              <w:t>.0</w:t>
            </w:r>
            <w:r w:rsidR="005F3590">
              <w:rPr>
                <w:rFonts w:ascii="Arial" w:hAnsi="Arial" w:cs="Arial"/>
                <w:sz w:val="20"/>
                <w:szCs w:val="20"/>
              </w:rPr>
              <w:t>1</w:t>
            </w:r>
            <w:r w:rsidRPr="0049047A">
              <w:rPr>
                <w:rFonts w:ascii="Arial" w:hAnsi="Arial" w:cs="Arial"/>
                <w:sz w:val="20"/>
                <w:szCs w:val="20"/>
              </w:rPr>
              <w:t xml:space="preserve"> </w:t>
            </w:r>
            <w:r>
              <w:rPr>
                <w:rFonts w:ascii="Arial" w:hAnsi="Arial" w:cs="Arial"/>
                <w:sz w:val="20"/>
                <w:szCs w:val="20"/>
                <w:vertAlign w:val="subscript"/>
              </w:rPr>
              <w:t>ID</w:t>
            </w:r>
          </w:p>
        </w:tc>
        <w:tc>
          <w:tcPr>
            <w:tcW w:w="1350" w:type="dxa"/>
            <w:gridSpan w:val="2"/>
          </w:tcPr>
          <w:p w14:paraId="274D563E" w14:textId="77777777" w:rsidR="00ED162A" w:rsidRPr="0049047A" w:rsidRDefault="00ED162A" w:rsidP="004E48AE">
            <w:pPr>
              <w:rPr>
                <w:rFonts w:ascii="Arial" w:hAnsi="Arial" w:cs="Arial"/>
                <w:sz w:val="20"/>
                <w:szCs w:val="20"/>
              </w:rPr>
            </w:pPr>
          </w:p>
        </w:tc>
        <w:tc>
          <w:tcPr>
            <w:tcW w:w="1080" w:type="dxa"/>
          </w:tcPr>
          <w:p w14:paraId="5CF24F41" w14:textId="77777777" w:rsidR="00ED162A" w:rsidRPr="0049047A" w:rsidRDefault="00ED162A" w:rsidP="004E48AE">
            <w:pPr>
              <w:rPr>
                <w:rFonts w:ascii="Arial" w:hAnsi="Arial" w:cs="Arial"/>
                <w:sz w:val="20"/>
                <w:szCs w:val="20"/>
              </w:rPr>
            </w:pPr>
          </w:p>
        </w:tc>
        <w:tc>
          <w:tcPr>
            <w:tcW w:w="270" w:type="dxa"/>
          </w:tcPr>
          <w:p w14:paraId="56D75C6F" w14:textId="77777777" w:rsidR="00ED162A" w:rsidRPr="0049047A" w:rsidRDefault="00ED162A" w:rsidP="004E48AE">
            <w:pPr>
              <w:rPr>
                <w:rFonts w:ascii="Arial" w:hAnsi="Arial" w:cs="Arial"/>
                <w:sz w:val="20"/>
                <w:szCs w:val="20"/>
              </w:rPr>
            </w:pPr>
          </w:p>
        </w:tc>
        <w:tc>
          <w:tcPr>
            <w:tcW w:w="270" w:type="dxa"/>
          </w:tcPr>
          <w:p w14:paraId="1F01F6C7" w14:textId="77777777" w:rsidR="00ED162A" w:rsidRPr="0049047A" w:rsidRDefault="00ED162A" w:rsidP="004E48AE">
            <w:pPr>
              <w:rPr>
                <w:rFonts w:ascii="Arial" w:hAnsi="Arial" w:cs="Arial"/>
                <w:sz w:val="20"/>
                <w:szCs w:val="20"/>
              </w:rPr>
            </w:pPr>
          </w:p>
        </w:tc>
        <w:tc>
          <w:tcPr>
            <w:tcW w:w="1080" w:type="dxa"/>
          </w:tcPr>
          <w:p w14:paraId="2964EBB6" w14:textId="77777777" w:rsidR="00ED162A" w:rsidRPr="0049047A" w:rsidRDefault="00ED162A" w:rsidP="004E48AE">
            <w:pPr>
              <w:rPr>
                <w:rFonts w:ascii="Arial" w:hAnsi="Arial" w:cs="Arial"/>
                <w:sz w:val="20"/>
                <w:szCs w:val="20"/>
              </w:rPr>
            </w:pPr>
            <w:r w:rsidRPr="0049047A">
              <w:rPr>
                <w:rFonts w:ascii="Arial" w:hAnsi="Arial" w:cs="Arial"/>
                <w:sz w:val="20"/>
                <w:szCs w:val="20"/>
              </w:rPr>
              <w:t>.0</w:t>
            </w:r>
            <w:r>
              <w:rPr>
                <w:rFonts w:ascii="Arial" w:hAnsi="Arial" w:cs="Arial"/>
                <w:sz w:val="20"/>
                <w:szCs w:val="20"/>
              </w:rPr>
              <w:t>1</w:t>
            </w:r>
            <w:r w:rsidRPr="0049047A">
              <w:rPr>
                <w:rFonts w:ascii="Arial" w:hAnsi="Arial" w:cs="Arial"/>
                <w:sz w:val="20"/>
                <w:szCs w:val="20"/>
              </w:rPr>
              <w:t xml:space="preserve"> </w:t>
            </w:r>
            <w:r>
              <w:rPr>
                <w:rFonts w:ascii="Arial" w:hAnsi="Arial" w:cs="Arial"/>
                <w:sz w:val="20"/>
                <w:szCs w:val="20"/>
                <w:vertAlign w:val="subscript"/>
              </w:rPr>
              <w:t>ID</w:t>
            </w:r>
          </w:p>
        </w:tc>
        <w:tc>
          <w:tcPr>
            <w:tcW w:w="1260" w:type="dxa"/>
            <w:gridSpan w:val="2"/>
          </w:tcPr>
          <w:p w14:paraId="1FB38088" w14:textId="77777777" w:rsidR="00ED162A" w:rsidRPr="0049047A" w:rsidRDefault="00ED162A" w:rsidP="004E48AE">
            <w:pPr>
              <w:jc w:val="center"/>
              <w:rPr>
                <w:rFonts w:ascii="Arial" w:hAnsi="Arial" w:cs="Arial"/>
                <w:sz w:val="20"/>
                <w:szCs w:val="20"/>
              </w:rPr>
            </w:pPr>
          </w:p>
        </w:tc>
        <w:tc>
          <w:tcPr>
            <w:tcW w:w="991" w:type="dxa"/>
          </w:tcPr>
          <w:p w14:paraId="4456ABF6" w14:textId="77777777" w:rsidR="00ED162A" w:rsidRPr="0049047A" w:rsidRDefault="00ED162A" w:rsidP="004E48AE">
            <w:pPr>
              <w:jc w:val="center"/>
              <w:rPr>
                <w:rFonts w:ascii="Arial" w:hAnsi="Arial" w:cs="Arial"/>
                <w:sz w:val="20"/>
                <w:szCs w:val="20"/>
              </w:rPr>
            </w:pPr>
          </w:p>
        </w:tc>
        <w:tc>
          <w:tcPr>
            <w:tcW w:w="269" w:type="dxa"/>
          </w:tcPr>
          <w:p w14:paraId="4C0FCBF1" w14:textId="77777777" w:rsidR="00ED162A" w:rsidRPr="0049047A" w:rsidRDefault="00ED162A" w:rsidP="004E48AE">
            <w:pPr>
              <w:jc w:val="center"/>
              <w:rPr>
                <w:rFonts w:ascii="Arial" w:hAnsi="Arial" w:cs="Arial"/>
                <w:sz w:val="20"/>
                <w:szCs w:val="20"/>
              </w:rPr>
            </w:pPr>
          </w:p>
        </w:tc>
      </w:tr>
      <w:tr w:rsidR="00ED162A" w14:paraId="4040598C" w14:textId="77777777" w:rsidTr="004E48AE">
        <w:tc>
          <w:tcPr>
            <w:tcW w:w="5220" w:type="dxa"/>
          </w:tcPr>
          <w:p w14:paraId="16453278" w14:textId="77777777" w:rsidR="00ED162A" w:rsidRPr="00EE63AD" w:rsidRDefault="00ED162A" w:rsidP="004E48AE">
            <w:pPr>
              <w:rPr>
                <w:rFonts w:ascii="Arial" w:hAnsi="Arial" w:cs="Arial"/>
                <w:sz w:val="20"/>
                <w:szCs w:val="20"/>
              </w:rPr>
            </w:pPr>
            <w:r w:rsidRPr="00EE63AD">
              <w:rPr>
                <w:rFonts w:ascii="Arial" w:hAnsi="Arial" w:cs="Arial"/>
                <w:sz w:val="20"/>
                <w:szCs w:val="20"/>
              </w:rPr>
              <w:t>τ</w:t>
            </w:r>
            <w:r w:rsidRPr="00EE63AD">
              <w:rPr>
                <w:rFonts w:ascii="Arial" w:hAnsi="Arial" w:cs="Arial"/>
                <w:sz w:val="20"/>
                <w:szCs w:val="20"/>
                <w:vertAlign w:val="subscript"/>
              </w:rPr>
              <w:t>11</w:t>
            </w:r>
          </w:p>
        </w:tc>
        <w:tc>
          <w:tcPr>
            <w:tcW w:w="1800" w:type="dxa"/>
            <w:gridSpan w:val="2"/>
          </w:tcPr>
          <w:p w14:paraId="77ADE6DA" w14:textId="561BDDCD" w:rsidR="00ED162A" w:rsidRPr="00EE63AD" w:rsidRDefault="00ED162A" w:rsidP="004E48AE">
            <w:pPr>
              <w:rPr>
                <w:rFonts w:ascii="Arial" w:hAnsi="Arial" w:cs="Arial"/>
                <w:sz w:val="20"/>
                <w:szCs w:val="20"/>
              </w:rPr>
            </w:pPr>
            <w:r w:rsidRPr="00EE63AD">
              <w:rPr>
                <w:rFonts w:ascii="Arial" w:hAnsi="Arial" w:cs="Arial"/>
                <w:sz w:val="20"/>
                <w:szCs w:val="20"/>
              </w:rPr>
              <w:t>.</w:t>
            </w:r>
            <w:r w:rsidR="005F3590">
              <w:rPr>
                <w:rFonts w:ascii="Arial" w:hAnsi="Arial" w:cs="Arial"/>
                <w:sz w:val="20"/>
                <w:szCs w:val="20"/>
              </w:rPr>
              <w:t>03</w:t>
            </w:r>
            <w:r w:rsidRPr="00EE63AD">
              <w:rPr>
                <w:rFonts w:ascii="Arial" w:hAnsi="Arial" w:cs="Arial"/>
                <w:sz w:val="20"/>
                <w:szCs w:val="20"/>
              </w:rPr>
              <w:t xml:space="preserve"> </w:t>
            </w:r>
            <w:proofErr w:type="spellStart"/>
            <w:proofErr w:type="gramStart"/>
            <w:r w:rsidRPr="00EE63AD">
              <w:rPr>
                <w:rFonts w:ascii="Arial" w:hAnsi="Arial" w:cs="Arial"/>
                <w:sz w:val="20"/>
                <w:szCs w:val="20"/>
                <w:vertAlign w:val="subscript"/>
              </w:rPr>
              <w:t>ID</w:t>
            </w:r>
            <w:r>
              <w:rPr>
                <w:rFonts w:ascii="Arial" w:hAnsi="Arial" w:cs="Arial"/>
                <w:sz w:val="20"/>
                <w:szCs w:val="20"/>
                <w:vertAlign w:val="subscript"/>
              </w:rPr>
              <w:t>.Outcome</w:t>
            </w:r>
            <w:proofErr w:type="spellEnd"/>
            <w:proofErr w:type="gramEnd"/>
          </w:p>
        </w:tc>
        <w:tc>
          <w:tcPr>
            <w:tcW w:w="1800" w:type="dxa"/>
            <w:gridSpan w:val="2"/>
          </w:tcPr>
          <w:p w14:paraId="657E416A" w14:textId="77777777" w:rsidR="00ED162A" w:rsidRPr="00EE63AD" w:rsidRDefault="00ED162A" w:rsidP="004E48AE">
            <w:pPr>
              <w:rPr>
                <w:rFonts w:ascii="Arial" w:hAnsi="Arial" w:cs="Arial"/>
                <w:sz w:val="20"/>
                <w:szCs w:val="20"/>
              </w:rPr>
            </w:pPr>
          </w:p>
        </w:tc>
        <w:tc>
          <w:tcPr>
            <w:tcW w:w="270" w:type="dxa"/>
          </w:tcPr>
          <w:p w14:paraId="37A0620A" w14:textId="77777777" w:rsidR="00ED162A" w:rsidRPr="00EE63AD" w:rsidRDefault="00ED162A" w:rsidP="004E48AE">
            <w:pPr>
              <w:rPr>
                <w:rFonts w:ascii="Arial" w:hAnsi="Arial" w:cs="Arial"/>
                <w:sz w:val="20"/>
                <w:szCs w:val="20"/>
              </w:rPr>
            </w:pPr>
          </w:p>
        </w:tc>
        <w:tc>
          <w:tcPr>
            <w:tcW w:w="270" w:type="dxa"/>
          </w:tcPr>
          <w:p w14:paraId="1EDDEE01" w14:textId="77777777" w:rsidR="00ED162A" w:rsidRPr="00EE63AD" w:rsidRDefault="00ED162A" w:rsidP="004E48AE">
            <w:pPr>
              <w:rPr>
                <w:rFonts w:ascii="Arial" w:hAnsi="Arial" w:cs="Arial"/>
                <w:sz w:val="20"/>
                <w:szCs w:val="20"/>
              </w:rPr>
            </w:pPr>
          </w:p>
        </w:tc>
        <w:tc>
          <w:tcPr>
            <w:tcW w:w="1665" w:type="dxa"/>
            <w:gridSpan w:val="2"/>
          </w:tcPr>
          <w:p w14:paraId="43006412" w14:textId="5184DC8E" w:rsidR="00ED162A" w:rsidRPr="00EE63AD" w:rsidRDefault="00ED162A" w:rsidP="004E48AE">
            <w:pPr>
              <w:rPr>
                <w:rFonts w:ascii="Arial" w:hAnsi="Arial" w:cs="Arial"/>
                <w:sz w:val="20"/>
                <w:szCs w:val="20"/>
              </w:rPr>
            </w:pPr>
            <w:r w:rsidRPr="00EE63AD">
              <w:rPr>
                <w:rFonts w:ascii="Arial" w:hAnsi="Arial" w:cs="Arial"/>
                <w:sz w:val="20"/>
                <w:szCs w:val="20"/>
              </w:rPr>
              <w:t>.</w:t>
            </w:r>
            <w:r>
              <w:rPr>
                <w:rFonts w:ascii="Arial" w:hAnsi="Arial" w:cs="Arial"/>
                <w:sz w:val="20"/>
                <w:szCs w:val="20"/>
              </w:rPr>
              <w:t>0</w:t>
            </w:r>
            <w:r w:rsidR="005F3590">
              <w:rPr>
                <w:rFonts w:ascii="Arial" w:hAnsi="Arial" w:cs="Arial"/>
                <w:sz w:val="20"/>
                <w:szCs w:val="20"/>
              </w:rPr>
              <w:t>2</w:t>
            </w:r>
            <w:r w:rsidRPr="00EE63AD">
              <w:rPr>
                <w:rFonts w:ascii="Arial" w:hAnsi="Arial" w:cs="Arial"/>
                <w:sz w:val="20"/>
                <w:szCs w:val="20"/>
              </w:rPr>
              <w:t xml:space="preserve"> </w:t>
            </w:r>
            <w:proofErr w:type="spellStart"/>
            <w:proofErr w:type="gramStart"/>
            <w:r w:rsidRPr="00EE63AD">
              <w:rPr>
                <w:rFonts w:ascii="Arial" w:hAnsi="Arial" w:cs="Arial"/>
                <w:sz w:val="20"/>
                <w:szCs w:val="20"/>
                <w:vertAlign w:val="subscript"/>
              </w:rPr>
              <w:t>ID</w:t>
            </w:r>
            <w:r>
              <w:rPr>
                <w:rFonts w:ascii="Arial" w:hAnsi="Arial" w:cs="Arial"/>
                <w:sz w:val="20"/>
                <w:szCs w:val="20"/>
                <w:vertAlign w:val="subscript"/>
              </w:rPr>
              <w:t>.Outcome</w:t>
            </w:r>
            <w:proofErr w:type="spellEnd"/>
            <w:proofErr w:type="gramEnd"/>
          </w:p>
        </w:tc>
        <w:tc>
          <w:tcPr>
            <w:tcW w:w="1666" w:type="dxa"/>
            <w:gridSpan w:val="2"/>
          </w:tcPr>
          <w:p w14:paraId="010BD9DD" w14:textId="77777777" w:rsidR="00ED162A" w:rsidRPr="00EE63AD" w:rsidRDefault="00ED162A" w:rsidP="004E48AE">
            <w:pPr>
              <w:jc w:val="center"/>
              <w:rPr>
                <w:rFonts w:ascii="Arial" w:hAnsi="Arial" w:cs="Arial"/>
                <w:sz w:val="20"/>
                <w:szCs w:val="20"/>
              </w:rPr>
            </w:pPr>
          </w:p>
        </w:tc>
        <w:tc>
          <w:tcPr>
            <w:tcW w:w="269" w:type="dxa"/>
          </w:tcPr>
          <w:p w14:paraId="3EB1A629" w14:textId="77777777" w:rsidR="00ED162A" w:rsidRPr="00EE63AD" w:rsidRDefault="00ED162A" w:rsidP="004E48AE">
            <w:pPr>
              <w:jc w:val="center"/>
              <w:rPr>
                <w:rFonts w:ascii="Arial" w:hAnsi="Arial" w:cs="Arial"/>
                <w:sz w:val="20"/>
                <w:szCs w:val="20"/>
              </w:rPr>
            </w:pPr>
          </w:p>
        </w:tc>
      </w:tr>
      <w:tr w:rsidR="00ED162A" w14:paraId="22D78A7F" w14:textId="77777777" w:rsidTr="004E48AE">
        <w:tc>
          <w:tcPr>
            <w:tcW w:w="5220" w:type="dxa"/>
          </w:tcPr>
          <w:p w14:paraId="7FB82F51" w14:textId="77777777" w:rsidR="00ED162A" w:rsidRPr="00EE63AD" w:rsidRDefault="00ED162A" w:rsidP="004E48AE">
            <w:pPr>
              <w:rPr>
                <w:sz w:val="20"/>
                <w:szCs w:val="20"/>
              </w:rPr>
            </w:pPr>
            <w:r w:rsidRPr="00145F60">
              <w:rPr>
                <w:rFonts w:ascii="-webkit-standard" w:hAnsi="-webkit-standard"/>
                <w:i/>
                <w:iCs/>
                <w:color w:val="000000"/>
                <w:sz w:val="20"/>
                <w:szCs w:val="20"/>
              </w:rPr>
              <w:t>ρ</w:t>
            </w:r>
            <w:r w:rsidRPr="00EE63AD">
              <w:rPr>
                <w:rFonts w:ascii="-webkit-standard" w:hAnsi="-webkit-standard"/>
                <w:color w:val="000000"/>
                <w:sz w:val="20"/>
                <w:szCs w:val="20"/>
                <w:vertAlign w:val="subscript"/>
              </w:rPr>
              <w:t>01</w:t>
            </w:r>
          </w:p>
        </w:tc>
        <w:tc>
          <w:tcPr>
            <w:tcW w:w="1170" w:type="dxa"/>
          </w:tcPr>
          <w:p w14:paraId="57FC2000" w14:textId="3D947E8D" w:rsidR="00ED162A" w:rsidRDefault="00ED162A" w:rsidP="004E48AE">
            <w:pPr>
              <w:rPr>
                <w:rFonts w:ascii="Arial" w:hAnsi="Arial" w:cs="Arial"/>
                <w:sz w:val="20"/>
                <w:szCs w:val="20"/>
              </w:rPr>
            </w:pPr>
            <w:r>
              <w:rPr>
                <w:rFonts w:ascii="Arial" w:hAnsi="Arial" w:cs="Arial"/>
                <w:sz w:val="20"/>
                <w:szCs w:val="20"/>
              </w:rPr>
              <w:t>.9</w:t>
            </w:r>
            <w:r w:rsidR="005F3590">
              <w:rPr>
                <w:rFonts w:ascii="Arial" w:hAnsi="Arial" w:cs="Arial"/>
                <w:sz w:val="20"/>
                <w:szCs w:val="20"/>
              </w:rPr>
              <w:t>1</w:t>
            </w:r>
            <w:r>
              <w:rPr>
                <w:rFonts w:ascii="Arial" w:hAnsi="Arial" w:cs="Arial"/>
                <w:sz w:val="20"/>
                <w:szCs w:val="20"/>
              </w:rPr>
              <w:t xml:space="preserve"> </w:t>
            </w:r>
            <w:r w:rsidRPr="00EE63AD">
              <w:rPr>
                <w:rFonts w:ascii="Arial" w:hAnsi="Arial" w:cs="Arial"/>
                <w:sz w:val="20"/>
                <w:szCs w:val="20"/>
                <w:vertAlign w:val="subscript"/>
              </w:rPr>
              <w:t>ID</w:t>
            </w:r>
          </w:p>
        </w:tc>
        <w:tc>
          <w:tcPr>
            <w:tcW w:w="1350" w:type="dxa"/>
            <w:gridSpan w:val="2"/>
          </w:tcPr>
          <w:p w14:paraId="7E64774A" w14:textId="77777777" w:rsidR="00ED162A" w:rsidRPr="0049047A" w:rsidRDefault="00ED162A" w:rsidP="004E48AE">
            <w:pPr>
              <w:rPr>
                <w:rFonts w:ascii="Arial" w:hAnsi="Arial" w:cs="Arial"/>
                <w:sz w:val="20"/>
                <w:szCs w:val="20"/>
              </w:rPr>
            </w:pPr>
          </w:p>
        </w:tc>
        <w:tc>
          <w:tcPr>
            <w:tcW w:w="1080" w:type="dxa"/>
          </w:tcPr>
          <w:p w14:paraId="6F41432C" w14:textId="77777777" w:rsidR="00ED162A" w:rsidRPr="0049047A" w:rsidRDefault="00ED162A" w:rsidP="004E48AE">
            <w:pPr>
              <w:rPr>
                <w:rFonts w:ascii="Arial" w:hAnsi="Arial" w:cs="Arial"/>
                <w:sz w:val="20"/>
                <w:szCs w:val="20"/>
              </w:rPr>
            </w:pPr>
          </w:p>
        </w:tc>
        <w:tc>
          <w:tcPr>
            <w:tcW w:w="270" w:type="dxa"/>
          </w:tcPr>
          <w:p w14:paraId="35BAE167" w14:textId="77777777" w:rsidR="00ED162A" w:rsidRPr="0049047A" w:rsidRDefault="00ED162A" w:rsidP="004E48AE">
            <w:pPr>
              <w:rPr>
                <w:rFonts w:ascii="Arial" w:hAnsi="Arial" w:cs="Arial"/>
                <w:sz w:val="20"/>
                <w:szCs w:val="20"/>
              </w:rPr>
            </w:pPr>
          </w:p>
        </w:tc>
        <w:tc>
          <w:tcPr>
            <w:tcW w:w="270" w:type="dxa"/>
          </w:tcPr>
          <w:p w14:paraId="5D65EDFB" w14:textId="77777777" w:rsidR="00ED162A" w:rsidRPr="0049047A" w:rsidRDefault="00ED162A" w:rsidP="004E48AE">
            <w:pPr>
              <w:rPr>
                <w:rFonts w:ascii="Arial" w:hAnsi="Arial" w:cs="Arial"/>
                <w:sz w:val="20"/>
                <w:szCs w:val="20"/>
              </w:rPr>
            </w:pPr>
          </w:p>
        </w:tc>
        <w:tc>
          <w:tcPr>
            <w:tcW w:w="1080" w:type="dxa"/>
          </w:tcPr>
          <w:p w14:paraId="2A678D8D" w14:textId="2E8EEB2F" w:rsidR="00ED162A" w:rsidRDefault="00ED162A" w:rsidP="004E48AE">
            <w:pPr>
              <w:rPr>
                <w:rFonts w:ascii="Arial" w:hAnsi="Arial" w:cs="Arial"/>
                <w:sz w:val="20"/>
                <w:szCs w:val="20"/>
              </w:rPr>
            </w:pPr>
            <w:r>
              <w:rPr>
                <w:rFonts w:ascii="Arial" w:hAnsi="Arial" w:cs="Arial"/>
                <w:sz w:val="20"/>
                <w:szCs w:val="20"/>
              </w:rPr>
              <w:t>-.</w:t>
            </w:r>
            <w:r w:rsidR="005F3590">
              <w:rPr>
                <w:rFonts w:ascii="Arial" w:hAnsi="Arial" w:cs="Arial"/>
                <w:sz w:val="20"/>
                <w:szCs w:val="20"/>
              </w:rPr>
              <w:t>63</w:t>
            </w:r>
            <w:r>
              <w:rPr>
                <w:rFonts w:ascii="Arial" w:hAnsi="Arial" w:cs="Arial"/>
                <w:sz w:val="20"/>
                <w:szCs w:val="20"/>
                <w:vertAlign w:val="subscript"/>
              </w:rPr>
              <w:t xml:space="preserve"> ID</w:t>
            </w:r>
          </w:p>
        </w:tc>
        <w:tc>
          <w:tcPr>
            <w:tcW w:w="1260" w:type="dxa"/>
            <w:gridSpan w:val="2"/>
          </w:tcPr>
          <w:p w14:paraId="61AE2C1E" w14:textId="77777777" w:rsidR="00ED162A" w:rsidRPr="0049047A" w:rsidRDefault="00ED162A" w:rsidP="004E48AE">
            <w:pPr>
              <w:jc w:val="center"/>
              <w:rPr>
                <w:rFonts w:ascii="Arial" w:hAnsi="Arial" w:cs="Arial"/>
                <w:sz w:val="20"/>
                <w:szCs w:val="20"/>
              </w:rPr>
            </w:pPr>
          </w:p>
        </w:tc>
        <w:tc>
          <w:tcPr>
            <w:tcW w:w="991" w:type="dxa"/>
          </w:tcPr>
          <w:p w14:paraId="71DF6931" w14:textId="77777777" w:rsidR="00ED162A" w:rsidRPr="0049047A" w:rsidRDefault="00ED162A" w:rsidP="004E48AE">
            <w:pPr>
              <w:jc w:val="center"/>
              <w:rPr>
                <w:rFonts w:ascii="Arial" w:hAnsi="Arial" w:cs="Arial"/>
                <w:sz w:val="20"/>
                <w:szCs w:val="20"/>
              </w:rPr>
            </w:pPr>
          </w:p>
        </w:tc>
        <w:tc>
          <w:tcPr>
            <w:tcW w:w="269" w:type="dxa"/>
          </w:tcPr>
          <w:p w14:paraId="22D36507" w14:textId="77777777" w:rsidR="00ED162A" w:rsidRPr="0049047A" w:rsidRDefault="00ED162A" w:rsidP="004E48AE">
            <w:pPr>
              <w:jc w:val="center"/>
              <w:rPr>
                <w:rFonts w:ascii="Arial" w:hAnsi="Arial" w:cs="Arial"/>
                <w:sz w:val="20"/>
                <w:szCs w:val="20"/>
              </w:rPr>
            </w:pPr>
          </w:p>
        </w:tc>
      </w:tr>
      <w:tr w:rsidR="00ED162A" w14:paraId="78B03804" w14:textId="77777777" w:rsidTr="004E48AE">
        <w:tc>
          <w:tcPr>
            <w:tcW w:w="5220" w:type="dxa"/>
          </w:tcPr>
          <w:p w14:paraId="41E8F285" w14:textId="77777777" w:rsidR="00ED162A" w:rsidRPr="0049047A" w:rsidRDefault="00ED162A" w:rsidP="004E48AE">
            <w:pPr>
              <w:rPr>
                <w:rFonts w:ascii="Arial" w:hAnsi="Arial" w:cs="Arial"/>
                <w:sz w:val="20"/>
                <w:szCs w:val="20"/>
              </w:rPr>
            </w:pPr>
            <w:r>
              <w:rPr>
                <w:rFonts w:ascii="Arial" w:hAnsi="Arial" w:cs="Arial"/>
                <w:sz w:val="20"/>
                <w:szCs w:val="20"/>
              </w:rPr>
              <w:t>ICC</w:t>
            </w:r>
          </w:p>
        </w:tc>
        <w:tc>
          <w:tcPr>
            <w:tcW w:w="1170" w:type="dxa"/>
          </w:tcPr>
          <w:p w14:paraId="20AC9DA1" w14:textId="77777777" w:rsidR="00ED162A" w:rsidRPr="0049047A" w:rsidRDefault="00ED162A" w:rsidP="004E48AE">
            <w:pPr>
              <w:rPr>
                <w:rFonts w:ascii="Arial" w:hAnsi="Arial" w:cs="Arial"/>
                <w:sz w:val="20"/>
                <w:szCs w:val="20"/>
              </w:rPr>
            </w:pPr>
            <w:r>
              <w:rPr>
                <w:rFonts w:ascii="Arial" w:hAnsi="Arial" w:cs="Arial"/>
                <w:sz w:val="20"/>
                <w:szCs w:val="20"/>
              </w:rPr>
              <w:t>.64</w:t>
            </w:r>
          </w:p>
        </w:tc>
        <w:tc>
          <w:tcPr>
            <w:tcW w:w="1350" w:type="dxa"/>
            <w:gridSpan w:val="2"/>
          </w:tcPr>
          <w:p w14:paraId="1927DDA4" w14:textId="77777777" w:rsidR="00ED162A" w:rsidRPr="0049047A" w:rsidRDefault="00ED162A" w:rsidP="004E48AE">
            <w:pPr>
              <w:rPr>
                <w:rFonts w:ascii="Arial" w:hAnsi="Arial" w:cs="Arial"/>
                <w:sz w:val="20"/>
                <w:szCs w:val="20"/>
              </w:rPr>
            </w:pPr>
          </w:p>
        </w:tc>
        <w:tc>
          <w:tcPr>
            <w:tcW w:w="1080" w:type="dxa"/>
          </w:tcPr>
          <w:p w14:paraId="296EA03D" w14:textId="77777777" w:rsidR="00ED162A" w:rsidRPr="0049047A" w:rsidRDefault="00ED162A" w:rsidP="004E48AE">
            <w:pPr>
              <w:rPr>
                <w:rFonts w:ascii="Arial" w:hAnsi="Arial" w:cs="Arial"/>
                <w:sz w:val="20"/>
                <w:szCs w:val="20"/>
              </w:rPr>
            </w:pPr>
          </w:p>
        </w:tc>
        <w:tc>
          <w:tcPr>
            <w:tcW w:w="270" w:type="dxa"/>
          </w:tcPr>
          <w:p w14:paraId="14061ED4" w14:textId="77777777" w:rsidR="00ED162A" w:rsidRPr="0049047A" w:rsidRDefault="00ED162A" w:rsidP="004E48AE">
            <w:pPr>
              <w:rPr>
                <w:rFonts w:ascii="Arial" w:hAnsi="Arial" w:cs="Arial"/>
                <w:sz w:val="20"/>
                <w:szCs w:val="20"/>
              </w:rPr>
            </w:pPr>
          </w:p>
        </w:tc>
        <w:tc>
          <w:tcPr>
            <w:tcW w:w="270" w:type="dxa"/>
          </w:tcPr>
          <w:p w14:paraId="49D95640" w14:textId="77777777" w:rsidR="00ED162A" w:rsidRPr="0049047A" w:rsidRDefault="00ED162A" w:rsidP="004E48AE">
            <w:pPr>
              <w:rPr>
                <w:rFonts w:ascii="Arial" w:hAnsi="Arial" w:cs="Arial"/>
                <w:sz w:val="20"/>
                <w:szCs w:val="20"/>
              </w:rPr>
            </w:pPr>
          </w:p>
        </w:tc>
        <w:tc>
          <w:tcPr>
            <w:tcW w:w="1080" w:type="dxa"/>
          </w:tcPr>
          <w:p w14:paraId="31CEA7AC" w14:textId="77777777" w:rsidR="00ED162A" w:rsidRPr="0049047A" w:rsidRDefault="00ED162A" w:rsidP="004E48AE">
            <w:pPr>
              <w:rPr>
                <w:rFonts w:ascii="Arial" w:hAnsi="Arial" w:cs="Arial"/>
                <w:sz w:val="20"/>
                <w:szCs w:val="20"/>
              </w:rPr>
            </w:pPr>
            <w:r>
              <w:rPr>
                <w:rFonts w:ascii="Arial" w:hAnsi="Arial" w:cs="Arial"/>
                <w:sz w:val="20"/>
                <w:szCs w:val="20"/>
              </w:rPr>
              <w:t>.55</w:t>
            </w:r>
          </w:p>
        </w:tc>
        <w:tc>
          <w:tcPr>
            <w:tcW w:w="1260" w:type="dxa"/>
            <w:gridSpan w:val="2"/>
          </w:tcPr>
          <w:p w14:paraId="600343D4" w14:textId="77777777" w:rsidR="00ED162A" w:rsidRPr="0049047A" w:rsidRDefault="00ED162A" w:rsidP="004E48AE">
            <w:pPr>
              <w:jc w:val="center"/>
              <w:rPr>
                <w:rFonts w:ascii="Arial" w:hAnsi="Arial" w:cs="Arial"/>
                <w:sz w:val="20"/>
                <w:szCs w:val="20"/>
              </w:rPr>
            </w:pPr>
          </w:p>
        </w:tc>
        <w:tc>
          <w:tcPr>
            <w:tcW w:w="991" w:type="dxa"/>
          </w:tcPr>
          <w:p w14:paraId="784E0DC1" w14:textId="77777777" w:rsidR="00ED162A" w:rsidRPr="0049047A" w:rsidRDefault="00ED162A" w:rsidP="004E48AE">
            <w:pPr>
              <w:jc w:val="center"/>
              <w:rPr>
                <w:rFonts w:ascii="Arial" w:hAnsi="Arial" w:cs="Arial"/>
                <w:sz w:val="20"/>
                <w:szCs w:val="20"/>
              </w:rPr>
            </w:pPr>
          </w:p>
        </w:tc>
        <w:tc>
          <w:tcPr>
            <w:tcW w:w="269" w:type="dxa"/>
          </w:tcPr>
          <w:p w14:paraId="65729AF9" w14:textId="77777777" w:rsidR="00ED162A" w:rsidRPr="0049047A" w:rsidRDefault="00ED162A" w:rsidP="004E48AE">
            <w:pPr>
              <w:jc w:val="center"/>
              <w:rPr>
                <w:rFonts w:ascii="Arial" w:hAnsi="Arial" w:cs="Arial"/>
                <w:sz w:val="20"/>
                <w:szCs w:val="20"/>
              </w:rPr>
            </w:pPr>
          </w:p>
        </w:tc>
      </w:tr>
      <w:tr w:rsidR="00ED162A" w14:paraId="296C95E1" w14:textId="77777777" w:rsidTr="004E48AE">
        <w:tc>
          <w:tcPr>
            <w:tcW w:w="5220" w:type="dxa"/>
          </w:tcPr>
          <w:p w14:paraId="1B61F16F" w14:textId="77777777" w:rsidR="00ED162A" w:rsidRPr="0049047A" w:rsidRDefault="00ED162A" w:rsidP="004E48AE">
            <w:pPr>
              <w:rPr>
                <w:rFonts w:ascii="Arial" w:hAnsi="Arial" w:cs="Arial"/>
                <w:sz w:val="20"/>
                <w:szCs w:val="20"/>
              </w:rPr>
            </w:pPr>
            <w:r w:rsidRPr="0049047A">
              <w:rPr>
                <w:rFonts w:ascii="Arial" w:hAnsi="Arial" w:cs="Arial"/>
                <w:sz w:val="20"/>
                <w:szCs w:val="20"/>
              </w:rPr>
              <w:t>N</w:t>
            </w:r>
          </w:p>
        </w:tc>
        <w:tc>
          <w:tcPr>
            <w:tcW w:w="1170" w:type="dxa"/>
          </w:tcPr>
          <w:p w14:paraId="1777EC18" w14:textId="77777777" w:rsidR="00ED162A" w:rsidRPr="0049047A" w:rsidRDefault="00ED162A" w:rsidP="004E48AE">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350" w:type="dxa"/>
            <w:gridSpan w:val="2"/>
          </w:tcPr>
          <w:p w14:paraId="6EA9141B" w14:textId="77777777" w:rsidR="00ED162A" w:rsidRPr="0049047A" w:rsidRDefault="00ED162A" w:rsidP="004E48AE">
            <w:pPr>
              <w:rPr>
                <w:rFonts w:ascii="Arial" w:hAnsi="Arial" w:cs="Arial"/>
                <w:sz w:val="20"/>
                <w:szCs w:val="20"/>
              </w:rPr>
            </w:pPr>
          </w:p>
        </w:tc>
        <w:tc>
          <w:tcPr>
            <w:tcW w:w="1080" w:type="dxa"/>
          </w:tcPr>
          <w:p w14:paraId="67754345" w14:textId="77777777" w:rsidR="00ED162A" w:rsidRPr="0049047A" w:rsidRDefault="00ED162A" w:rsidP="004E48AE">
            <w:pPr>
              <w:rPr>
                <w:rFonts w:ascii="Arial" w:hAnsi="Arial" w:cs="Arial"/>
                <w:sz w:val="20"/>
                <w:szCs w:val="20"/>
              </w:rPr>
            </w:pPr>
          </w:p>
        </w:tc>
        <w:tc>
          <w:tcPr>
            <w:tcW w:w="270" w:type="dxa"/>
          </w:tcPr>
          <w:p w14:paraId="18A2AAD3" w14:textId="77777777" w:rsidR="00ED162A" w:rsidRPr="0049047A" w:rsidRDefault="00ED162A" w:rsidP="004E48AE">
            <w:pPr>
              <w:rPr>
                <w:rFonts w:ascii="Arial" w:hAnsi="Arial" w:cs="Arial"/>
                <w:sz w:val="20"/>
                <w:szCs w:val="20"/>
              </w:rPr>
            </w:pPr>
          </w:p>
        </w:tc>
        <w:tc>
          <w:tcPr>
            <w:tcW w:w="270" w:type="dxa"/>
          </w:tcPr>
          <w:p w14:paraId="338024B0" w14:textId="77777777" w:rsidR="00ED162A" w:rsidRPr="0049047A" w:rsidRDefault="00ED162A" w:rsidP="004E48AE">
            <w:pPr>
              <w:rPr>
                <w:rFonts w:ascii="Arial" w:hAnsi="Arial" w:cs="Arial"/>
                <w:sz w:val="20"/>
                <w:szCs w:val="20"/>
              </w:rPr>
            </w:pPr>
          </w:p>
        </w:tc>
        <w:tc>
          <w:tcPr>
            <w:tcW w:w="1080" w:type="dxa"/>
          </w:tcPr>
          <w:p w14:paraId="560C4B14" w14:textId="77777777" w:rsidR="00ED162A" w:rsidRPr="0049047A" w:rsidRDefault="00ED162A" w:rsidP="004E48AE">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260" w:type="dxa"/>
            <w:gridSpan w:val="2"/>
          </w:tcPr>
          <w:p w14:paraId="30A9219F" w14:textId="77777777" w:rsidR="00ED162A" w:rsidRPr="0049047A" w:rsidRDefault="00ED162A" w:rsidP="004E48AE">
            <w:pPr>
              <w:jc w:val="center"/>
              <w:rPr>
                <w:rFonts w:ascii="Arial" w:hAnsi="Arial" w:cs="Arial"/>
                <w:sz w:val="20"/>
                <w:szCs w:val="20"/>
              </w:rPr>
            </w:pPr>
          </w:p>
        </w:tc>
        <w:tc>
          <w:tcPr>
            <w:tcW w:w="991" w:type="dxa"/>
          </w:tcPr>
          <w:p w14:paraId="637BA50E" w14:textId="77777777" w:rsidR="00ED162A" w:rsidRPr="0049047A" w:rsidRDefault="00ED162A" w:rsidP="004E48AE">
            <w:pPr>
              <w:jc w:val="center"/>
              <w:rPr>
                <w:rFonts w:ascii="Arial" w:hAnsi="Arial" w:cs="Arial"/>
                <w:sz w:val="20"/>
                <w:szCs w:val="20"/>
              </w:rPr>
            </w:pPr>
          </w:p>
        </w:tc>
        <w:tc>
          <w:tcPr>
            <w:tcW w:w="269" w:type="dxa"/>
          </w:tcPr>
          <w:p w14:paraId="1977F131" w14:textId="77777777" w:rsidR="00ED162A" w:rsidRPr="0049047A" w:rsidRDefault="00ED162A" w:rsidP="004E48AE">
            <w:pPr>
              <w:jc w:val="center"/>
              <w:rPr>
                <w:rFonts w:ascii="Arial" w:hAnsi="Arial" w:cs="Arial"/>
                <w:sz w:val="20"/>
                <w:szCs w:val="20"/>
              </w:rPr>
            </w:pPr>
          </w:p>
        </w:tc>
      </w:tr>
      <w:tr w:rsidR="00ED162A" w14:paraId="584257D4" w14:textId="77777777" w:rsidTr="004E48AE">
        <w:tc>
          <w:tcPr>
            <w:tcW w:w="5220" w:type="dxa"/>
          </w:tcPr>
          <w:p w14:paraId="45BEB19A" w14:textId="77777777" w:rsidR="00ED162A" w:rsidRPr="0049047A" w:rsidRDefault="00ED162A" w:rsidP="004E48AE">
            <w:pPr>
              <w:rPr>
                <w:rFonts w:ascii="Arial" w:hAnsi="Arial" w:cs="Arial"/>
                <w:sz w:val="20"/>
                <w:szCs w:val="20"/>
              </w:rPr>
            </w:pPr>
            <w:r w:rsidRPr="0049047A">
              <w:rPr>
                <w:rFonts w:ascii="Arial" w:hAnsi="Arial" w:cs="Arial"/>
                <w:sz w:val="20"/>
                <w:szCs w:val="20"/>
              </w:rPr>
              <w:t>Observations</w:t>
            </w:r>
          </w:p>
        </w:tc>
        <w:tc>
          <w:tcPr>
            <w:tcW w:w="1170" w:type="dxa"/>
          </w:tcPr>
          <w:p w14:paraId="3FB04B1E" w14:textId="77777777" w:rsidR="00ED162A" w:rsidRPr="0049047A" w:rsidRDefault="00ED162A" w:rsidP="004E48AE">
            <w:pPr>
              <w:rPr>
                <w:rFonts w:ascii="Arial" w:hAnsi="Arial" w:cs="Arial"/>
                <w:sz w:val="20"/>
                <w:szCs w:val="20"/>
              </w:rPr>
            </w:pPr>
            <w:r>
              <w:rPr>
                <w:rFonts w:ascii="Arial" w:hAnsi="Arial" w:cs="Arial"/>
                <w:sz w:val="20"/>
                <w:szCs w:val="20"/>
              </w:rPr>
              <w:t>501</w:t>
            </w:r>
          </w:p>
        </w:tc>
        <w:tc>
          <w:tcPr>
            <w:tcW w:w="1350" w:type="dxa"/>
            <w:gridSpan w:val="2"/>
          </w:tcPr>
          <w:p w14:paraId="693EA67F" w14:textId="77777777" w:rsidR="00ED162A" w:rsidRPr="0049047A" w:rsidRDefault="00ED162A" w:rsidP="004E48AE">
            <w:pPr>
              <w:rPr>
                <w:rFonts w:ascii="Arial" w:hAnsi="Arial" w:cs="Arial"/>
                <w:sz w:val="20"/>
                <w:szCs w:val="20"/>
              </w:rPr>
            </w:pPr>
          </w:p>
        </w:tc>
        <w:tc>
          <w:tcPr>
            <w:tcW w:w="1080" w:type="dxa"/>
          </w:tcPr>
          <w:p w14:paraId="238645DB" w14:textId="77777777" w:rsidR="00ED162A" w:rsidRPr="0049047A" w:rsidRDefault="00ED162A" w:rsidP="004E48AE">
            <w:pPr>
              <w:rPr>
                <w:rFonts w:ascii="Arial" w:hAnsi="Arial" w:cs="Arial"/>
                <w:sz w:val="20"/>
                <w:szCs w:val="20"/>
              </w:rPr>
            </w:pPr>
          </w:p>
        </w:tc>
        <w:tc>
          <w:tcPr>
            <w:tcW w:w="270" w:type="dxa"/>
          </w:tcPr>
          <w:p w14:paraId="7132B5BA" w14:textId="77777777" w:rsidR="00ED162A" w:rsidRPr="0049047A" w:rsidRDefault="00ED162A" w:rsidP="004E48AE">
            <w:pPr>
              <w:rPr>
                <w:rFonts w:ascii="Arial" w:hAnsi="Arial" w:cs="Arial"/>
                <w:sz w:val="20"/>
                <w:szCs w:val="20"/>
              </w:rPr>
            </w:pPr>
          </w:p>
        </w:tc>
        <w:tc>
          <w:tcPr>
            <w:tcW w:w="270" w:type="dxa"/>
          </w:tcPr>
          <w:p w14:paraId="4172923D" w14:textId="77777777" w:rsidR="00ED162A" w:rsidRPr="0049047A" w:rsidRDefault="00ED162A" w:rsidP="004E48AE">
            <w:pPr>
              <w:rPr>
                <w:rFonts w:ascii="Arial" w:hAnsi="Arial" w:cs="Arial"/>
                <w:sz w:val="20"/>
                <w:szCs w:val="20"/>
              </w:rPr>
            </w:pPr>
          </w:p>
        </w:tc>
        <w:tc>
          <w:tcPr>
            <w:tcW w:w="1080" w:type="dxa"/>
          </w:tcPr>
          <w:p w14:paraId="6360F6C4" w14:textId="77777777" w:rsidR="00ED162A" w:rsidRPr="0049047A" w:rsidRDefault="00ED162A" w:rsidP="004E48AE">
            <w:pPr>
              <w:rPr>
                <w:rFonts w:ascii="Arial" w:hAnsi="Arial" w:cs="Arial"/>
                <w:sz w:val="20"/>
                <w:szCs w:val="20"/>
              </w:rPr>
            </w:pPr>
            <w:r>
              <w:rPr>
                <w:rFonts w:ascii="Arial" w:hAnsi="Arial" w:cs="Arial"/>
                <w:sz w:val="20"/>
                <w:szCs w:val="20"/>
              </w:rPr>
              <w:t>483</w:t>
            </w:r>
          </w:p>
        </w:tc>
        <w:tc>
          <w:tcPr>
            <w:tcW w:w="1260" w:type="dxa"/>
            <w:gridSpan w:val="2"/>
          </w:tcPr>
          <w:p w14:paraId="19E7976B" w14:textId="77777777" w:rsidR="00ED162A" w:rsidRPr="0049047A" w:rsidRDefault="00ED162A" w:rsidP="004E48AE">
            <w:pPr>
              <w:jc w:val="center"/>
              <w:rPr>
                <w:rFonts w:ascii="Arial" w:hAnsi="Arial" w:cs="Arial"/>
                <w:sz w:val="20"/>
                <w:szCs w:val="20"/>
              </w:rPr>
            </w:pPr>
          </w:p>
        </w:tc>
        <w:tc>
          <w:tcPr>
            <w:tcW w:w="991" w:type="dxa"/>
          </w:tcPr>
          <w:p w14:paraId="64A8B205" w14:textId="77777777" w:rsidR="00ED162A" w:rsidRPr="0049047A" w:rsidRDefault="00ED162A" w:rsidP="004E48AE">
            <w:pPr>
              <w:jc w:val="center"/>
              <w:rPr>
                <w:rFonts w:ascii="Arial" w:hAnsi="Arial" w:cs="Arial"/>
                <w:sz w:val="20"/>
                <w:szCs w:val="20"/>
              </w:rPr>
            </w:pPr>
          </w:p>
        </w:tc>
        <w:tc>
          <w:tcPr>
            <w:tcW w:w="269" w:type="dxa"/>
          </w:tcPr>
          <w:p w14:paraId="36C254F7" w14:textId="77777777" w:rsidR="00ED162A" w:rsidRPr="0049047A" w:rsidRDefault="00ED162A" w:rsidP="004E48AE">
            <w:pPr>
              <w:jc w:val="center"/>
              <w:rPr>
                <w:rFonts w:ascii="Arial" w:hAnsi="Arial" w:cs="Arial"/>
                <w:sz w:val="20"/>
                <w:szCs w:val="20"/>
              </w:rPr>
            </w:pPr>
          </w:p>
        </w:tc>
      </w:tr>
      <w:tr w:rsidR="00ED162A" w14:paraId="431EA318" w14:textId="77777777" w:rsidTr="004E48AE">
        <w:tc>
          <w:tcPr>
            <w:tcW w:w="5220" w:type="dxa"/>
            <w:tcBorders>
              <w:bottom w:val="single" w:sz="4" w:space="0" w:color="auto"/>
            </w:tcBorders>
          </w:tcPr>
          <w:p w14:paraId="04304087" w14:textId="77777777" w:rsidR="00ED162A" w:rsidRPr="0049047A" w:rsidRDefault="00ED162A" w:rsidP="004E48AE">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170" w:type="dxa"/>
            <w:tcBorders>
              <w:bottom w:val="single" w:sz="4" w:space="0" w:color="auto"/>
            </w:tcBorders>
          </w:tcPr>
          <w:p w14:paraId="4A282CB8" w14:textId="77777777" w:rsidR="00ED162A" w:rsidRPr="0049047A" w:rsidRDefault="00ED162A" w:rsidP="004E48AE">
            <w:pPr>
              <w:rPr>
                <w:rFonts w:ascii="Arial" w:hAnsi="Arial" w:cs="Arial"/>
                <w:sz w:val="20"/>
                <w:szCs w:val="20"/>
              </w:rPr>
            </w:pPr>
            <w:r w:rsidRPr="0049047A">
              <w:rPr>
                <w:rFonts w:ascii="Arial" w:hAnsi="Arial" w:cs="Arial"/>
                <w:sz w:val="20"/>
                <w:szCs w:val="20"/>
              </w:rPr>
              <w:t>.</w:t>
            </w:r>
            <w:r>
              <w:rPr>
                <w:rFonts w:ascii="Arial" w:hAnsi="Arial" w:cs="Arial"/>
                <w:sz w:val="20"/>
                <w:szCs w:val="20"/>
              </w:rPr>
              <w:t>71</w:t>
            </w:r>
            <w:r w:rsidRPr="0049047A">
              <w:rPr>
                <w:rFonts w:ascii="Arial" w:hAnsi="Arial" w:cs="Arial"/>
                <w:sz w:val="20"/>
                <w:szCs w:val="20"/>
              </w:rPr>
              <w:t xml:space="preserve"> / </w:t>
            </w:r>
            <w:r>
              <w:rPr>
                <w:rFonts w:ascii="Arial" w:hAnsi="Arial" w:cs="Arial"/>
                <w:sz w:val="20"/>
                <w:szCs w:val="20"/>
              </w:rPr>
              <w:t>.90</w:t>
            </w:r>
          </w:p>
        </w:tc>
        <w:tc>
          <w:tcPr>
            <w:tcW w:w="1350" w:type="dxa"/>
            <w:gridSpan w:val="2"/>
            <w:tcBorders>
              <w:bottom w:val="single" w:sz="4" w:space="0" w:color="auto"/>
            </w:tcBorders>
          </w:tcPr>
          <w:p w14:paraId="02487919" w14:textId="77777777" w:rsidR="00ED162A" w:rsidRPr="0049047A" w:rsidRDefault="00ED162A" w:rsidP="004E48AE">
            <w:pPr>
              <w:rPr>
                <w:rFonts w:ascii="Arial" w:hAnsi="Arial" w:cs="Arial"/>
                <w:sz w:val="20"/>
                <w:szCs w:val="20"/>
              </w:rPr>
            </w:pPr>
          </w:p>
        </w:tc>
        <w:tc>
          <w:tcPr>
            <w:tcW w:w="1080" w:type="dxa"/>
            <w:tcBorders>
              <w:bottom w:val="single" w:sz="4" w:space="0" w:color="auto"/>
            </w:tcBorders>
          </w:tcPr>
          <w:p w14:paraId="315A56ED" w14:textId="77777777" w:rsidR="00ED162A" w:rsidRPr="0049047A" w:rsidRDefault="00ED162A" w:rsidP="004E48AE">
            <w:pPr>
              <w:rPr>
                <w:rFonts w:ascii="Arial" w:hAnsi="Arial" w:cs="Arial"/>
                <w:sz w:val="20"/>
                <w:szCs w:val="20"/>
              </w:rPr>
            </w:pPr>
          </w:p>
        </w:tc>
        <w:tc>
          <w:tcPr>
            <w:tcW w:w="270" w:type="dxa"/>
            <w:tcBorders>
              <w:bottom w:val="single" w:sz="4" w:space="0" w:color="auto"/>
            </w:tcBorders>
          </w:tcPr>
          <w:p w14:paraId="71C58755" w14:textId="77777777" w:rsidR="00ED162A" w:rsidRPr="0049047A" w:rsidRDefault="00ED162A" w:rsidP="004E48AE">
            <w:pPr>
              <w:rPr>
                <w:rFonts w:ascii="Arial" w:hAnsi="Arial" w:cs="Arial"/>
                <w:sz w:val="20"/>
                <w:szCs w:val="20"/>
              </w:rPr>
            </w:pPr>
          </w:p>
        </w:tc>
        <w:tc>
          <w:tcPr>
            <w:tcW w:w="270" w:type="dxa"/>
            <w:tcBorders>
              <w:bottom w:val="single" w:sz="4" w:space="0" w:color="auto"/>
            </w:tcBorders>
          </w:tcPr>
          <w:p w14:paraId="41E5B26D" w14:textId="77777777" w:rsidR="00ED162A" w:rsidRPr="0049047A" w:rsidRDefault="00ED162A" w:rsidP="004E48AE">
            <w:pPr>
              <w:rPr>
                <w:rFonts w:ascii="Arial" w:hAnsi="Arial" w:cs="Arial"/>
                <w:sz w:val="20"/>
                <w:szCs w:val="20"/>
              </w:rPr>
            </w:pPr>
          </w:p>
        </w:tc>
        <w:tc>
          <w:tcPr>
            <w:tcW w:w="1080" w:type="dxa"/>
            <w:tcBorders>
              <w:bottom w:val="single" w:sz="4" w:space="0" w:color="auto"/>
            </w:tcBorders>
          </w:tcPr>
          <w:p w14:paraId="23FAE4D4" w14:textId="77777777" w:rsidR="00ED162A" w:rsidRPr="0049047A" w:rsidRDefault="00ED162A" w:rsidP="004E48AE">
            <w:pPr>
              <w:rPr>
                <w:rFonts w:ascii="Arial" w:hAnsi="Arial" w:cs="Arial"/>
                <w:sz w:val="20"/>
                <w:szCs w:val="20"/>
              </w:rPr>
            </w:pPr>
            <w:r w:rsidRPr="0049047A">
              <w:rPr>
                <w:rFonts w:ascii="Arial" w:hAnsi="Arial" w:cs="Arial"/>
                <w:sz w:val="20"/>
                <w:szCs w:val="20"/>
              </w:rPr>
              <w:t>.</w:t>
            </w:r>
            <w:r>
              <w:rPr>
                <w:rFonts w:ascii="Arial" w:hAnsi="Arial" w:cs="Arial"/>
                <w:sz w:val="20"/>
                <w:szCs w:val="20"/>
              </w:rPr>
              <w:t>74</w:t>
            </w:r>
            <w:r w:rsidRPr="0049047A">
              <w:rPr>
                <w:rFonts w:ascii="Arial" w:hAnsi="Arial" w:cs="Arial"/>
                <w:sz w:val="20"/>
                <w:szCs w:val="20"/>
              </w:rPr>
              <w:t xml:space="preserve"> / </w:t>
            </w:r>
            <w:r>
              <w:rPr>
                <w:rFonts w:ascii="Arial" w:hAnsi="Arial" w:cs="Arial"/>
                <w:sz w:val="20"/>
                <w:szCs w:val="20"/>
              </w:rPr>
              <w:t>.88</w:t>
            </w:r>
          </w:p>
        </w:tc>
        <w:tc>
          <w:tcPr>
            <w:tcW w:w="1260" w:type="dxa"/>
            <w:gridSpan w:val="2"/>
            <w:tcBorders>
              <w:bottom w:val="single" w:sz="4" w:space="0" w:color="auto"/>
            </w:tcBorders>
          </w:tcPr>
          <w:p w14:paraId="6B295BB3" w14:textId="77777777" w:rsidR="00ED162A" w:rsidRPr="0049047A" w:rsidRDefault="00ED162A" w:rsidP="004E48AE">
            <w:pPr>
              <w:jc w:val="center"/>
              <w:rPr>
                <w:rFonts w:ascii="Arial" w:hAnsi="Arial" w:cs="Arial"/>
                <w:sz w:val="20"/>
                <w:szCs w:val="20"/>
              </w:rPr>
            </w:pPr>
          </w:p>
        </w:tc>
        <w:tc>
          <w:tcPr>
            <w:tcW w:w="991" w:type="dxa"/>
            <w:tcBorders>
              <w:bottom w:val="single" w:sz="4" w:space="0" w:color="auto"/>
            </w:tcBorders>
          </w:tcPr>
          <w:p w14:paraId="2CAFD532" w14:textId="77777777" w:rsidR="00ED162A" w:rsidRPr="0049047A" w:rsidRDefault="00ED162A" w:rsidP="004E48AE">
            <w:pPr>
              <w:jc w:val="center"/>
              <w:rPr>
                <w:rFonts w:ascii="Arial" w:hAnsi="Arial" w:cs="Arial"/>
                <w:sz w:val="20"/>
                <w:szCs w:val="20"/>
              </w:rPr>
            </w:pPr>
          </w:p>
        </w:tc>
        <w:tc>
          <w:tcPr>
            <w:tcW w:w="269" w:type="dxa"/>
            <w:tcBorders>
              <w:bottom w:val="single" w:sz="4" w:space="0" w:color="auto"/>
            </w:tcBorders>
          </w:tcPr>
          <w:p w14:paraId="709299AE" w14:textId="77777777" w:rsidR="00ED162A" w:rsidRPr="0049047A" w:rsidRDefault="00ED162A" w:rsidP="004E48AE">
            <w:pPr>
              <w:jc w:val="center"/>
              <w:rPr>
                <w:rFonts w:ascii="Arial" w:hAnsi="Arial" w:cs="Arial"/>
                <w:sz w:val="20"/>
                <w:szCs w:val="20"/>
              </w:rPr>
            </w:pPr>
          </w:p>
        </w:tc>
      </w:tr>
    </w:tbl>
    <w:p w14:paraId="0963A55E" w14:textId="561B2A37" w:rsidR="00ED162A" w:rsidRDefault="00ED162A" w:rsidP="00ED162A">
      <w:pPr>
        <w:rPr>
          <w:sz w:val="20"/>
          <w:szCs w:val="20"/>
          <w:highlight w:val="white"/>
        </w:rPr>
        <w:sectPr w:rsidR="00ED162A"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Pr="00FE7147">
        <w:rPr>
          <w:rFonts w:ascii="Arial" w:hAnsi="Arial" w:cs="Arial"/>
          <w:sz w:val="20"/>
          <w:szCs w:val="20"/>
          <w:highlight w:val="white"/>
        </w:rPr>
        <w:t>*</w:t>
      </w:r>
      <w:r>
        <w:rPr>
          <w:sz w:val="20"/>
          <w:szCs w:val="20"/>
          <w:highlight w:val="white"/>
        </w:rPr>
        <w:t xml:space="preserve"> = </w:t>
      </w:r>
      <w:r w:rsidRPr="001406E5">
        <w:rPr>
          <w:i/>
          <w:iCs/>
          <w:sz w:val="20"/>
          <w:szCs w:val="20"/>
          <w:highlight w:val="white"/>
        </w:rPr>
        <w:t>p</w:t>
      </w:r>
      <w:r>
        <w:rPr>
          <w:sz w:val="20"/>
          <w:szCs w:val="20"/>
          <w:highlight w:val="white"/>
        </w:rPr>
        <w:t xml:space="preserve"> &lt; .05; ID = participant ID; </w:t>
      </w:r>
      <w:r w:rsidRPr="00B166C9">
        <w:rPr>
          <w:sz w:val="20"/>
          <w:szCs w:val="20"/>
        </w:rPr>
        <w:t>σ</w:t>
      </w:r>
      <w:r w:rsidRPr="00B166C9">
        <w:rPr>
          <w:sz w:val="20"/>
          <w:szCs w:val="20"/>
          <w:vertAlign w:val="superscript"/>
        </w:rPr>
        <w:t>2</w:t>
      </w:r>
      <w:r>
        <w:rPr>
          <w:sz w:val="20"/>
          <w:szCs w:val="20"/>
        </w:rPr>
        <w:t xml:space="preserve"> = within-group variance; </w:t>
      </w:r>
      <w:r w:rsidRPr="00B166C9">
        <w:rPr>
          <w:sz w:val="20"/>
          <w:szCs w:val="20"/>
        </w:rPr>
        <w:t>τ</w:t>
      </w:r>
      <w:r>
        <w:rPr>
          <w:sz w:val="20"/>
          <w:szCs w:val="20"/>
        </w:rPr>
        <w:t xml:space="preserve"> = between-group variance; </w:t>
      </w:r>
      <w:r w:rsidRPr="00145F60">
        <w:rPr>
          <w:rFonts w:ascii="-webkit-standard" w:hAnsi="-webkit-standard"/>
          <w:i/>
          <w:iCs/>
          <w:color w:val="000000"/>
          <w:sz w:val="20"/>
          <w:szCs w:val="20"/>
        </w:rPr>
        <w:t>ρ</w:t>
      </w:r>
      <w:r>
        <w:rPr>
          <w:rFonts w:ascii="-webkit-standard" w:hAnsi="-webkit-standard"/>
          <w:color w:val="000000"/>
          <w:sz w:val="20"/>
          <w:szCs w:val="20"/>
        </w:rPr>
        <w:t xml:space="preserve"> </w:t>
      </w:r>
      <w:r w:rsidRPr="00145F60">
        <w:rPr>
          <w:color w:val="000000"/>
          <w:sz w:val="20"/>
          <w:szCs w:val="20"/>
        </w:rPr>
        <w:t>= population correlation coefficient;</w:t>
      </w:r>
      <w:r w:rsidRPr="00145F60">
        <w:rPr>
          <w:sz w:val="20"/>
          <w:szCs w:val="20"/>
        </w:rPr>
        <w:t xml:space="preserve"> ICC = intraclass correlation coefficien</w:t>
      </w:r>
      <w:r>
        <w:rPr>
          <w:sz w:val="20"/>
          <w:szCs w:val="20"/>
        </w:rPr>
        <w:t>t</w:t>
      </w:r>
    </w:p>
    <w:p w14:paraId="2DF602E0" w14:textId="4AE0AC7A" w:rsidR="00455821" w:rsidRDefault="00ED162A" w:rsidP="00455821">
      <w:pPr>
        <w:spacing w:line="360" w:lineRule="auto"/>
        <w:ind w:firstLine="720"/>
        <w:contextualSpacing/>
      </w:pPr>
      <w:r w:rsidRPr="00B46E69">
        <w:lastRenderedPageBreak/>
        <w:t xml:space="preserve">We next used the outcome assessment and counterfactual thinking </w:t>
      </w:r>
      <w:r w:rsidR="00A418ED">
        <w:t xml:space="preserve">model </w:t>
      </w:r>
      <w:r w:rsidR="00A418ED" w:rsidRPr="00B46E69">
        <w:t>estimates</w:t>
      </w:r>
      <w:r w:rsidRPr="00B46E69">
        <w:t xml:space="preserve"> to </w:t>
      </w:r>
      <w:r w:rsidR="00B46E69" w:rsidRPr="00B46E69">
        <w:t xml:space="preserve">model </w:t>
      </w:r>
      <w:r w:rsidR="000F5378">
        <w:t xml:space="preserve">normalized </w:t>
      </w:r>
      <w:r w:rsidR="00C8776D">
        <w:t>causal judgments.</w:t>
      </w:r>
      <w:r w:rsidR="00B46E69">
        <w:t xml:space="preserve"> </w:t>
      </w:r>
      <w:r w:rsidR="00C8776D">
        <w:t xml:space="preserve">Both process and counterfactual theories of causation predict that people </w:t>
      </w:r>
      <w:r w:rsidR="00A418ED">
        <w:t>use</w:t>
      </w:r>
      <w:r w:rsidR="00C8776D">
        <w:t xml:space="preserve"> </w:t>
      </w:r>
      <w:r w:rsidR="00174DAD">
        <w:t xml:space="preserve">some degree of </w:t>
      </w:r>
      <w:r w:rsidR="00C8776D">
        <w:t>outcome assessment to derive</w:t>
      </w:r>
      <w:r w:rsidR="001B2019">
        <w:t xml:space="preserve"> </w:t>
      </w:r>
      <w:r w:rsidR="00C8776D">
        <w:t>causal judgments</w:t>
      </w:r>
      <w:r w:rsidR="00A418ED">
        <w:t>, which</w:t>
      </w:r>
      <w:r w:rsidR="00C8776D">
        <w:t xml:space="preserve"> suggests that </w:t>
      </w:r>
      <w:r w:rsidR="00174DAD">
        <w:t xml:space="preserve">the </w:t>
      </w:r>
      <w:r w:rsidR="00C8776D">
        <w:t>outcome assessment</w:t>
      </w:r>
      <w:r w:rsidR="00174DAD">
        <w:t xml:space="preserve"> model</w:t>
      </w:r>
      <w:r w:rsidR="00C8776D">
        <w:t xml:space="preserve"> here </w:t>
      </w:r>
      <w:r w:rsidR="00174DAD">
        <w:t>w</w:t>
      </w:r>
      <w:r w:rsidR="00C8776D">
        <w:t xml:space="preserve">ould predict causal judgments. </w:t>
      </w:r>
      <w:r w:rsidR="00174DAD">
        <w:t xml:space="preserve">Counterfactual theories further predict that people </w:t>
      </w:r>
      <w:r w:rsidR="00A418ED">
        <w:t xml:space="preserve">will, </w:t>
      </w:r>
      <w:r w:rsidR="00174DAD">
        <w:t>to a certain extent</w:t>
      </w:r>
      <w:r w:rsidR="00A418ED">
        <w:t>,</w:t>
      </w:r>
      <w:r w:rsidR="00174DAD">
        <w:t xml:space="preserve"> rely on counterfactual thinking</w:t>
      </w:r>
      <w:r w:rsidR="00A418ED">
        <w:t xml:space="preserve"> to derive causal judgments</w:t>
      </w:r>
      <w:r w:rsidR="00174DAD">
        <w:t>, s</w:t>
      </w:r>
      <w:r w:rsidR="00A418ED">
        <w:t>uggesting that</w:t>
      </w:r>
      <w:r w:rsidR="00174DAD">
        <w:t xml:space="preserve"> the counterfactual thinking model </w:t>
      </w:r>
      <w:r w:rsidR="00A418ED">
        <w:t xml:space="preserve">here might also </w:t>
      </w:r>
      <w:r w:rsidR="00174DAD">
        <w:t>predict causal judgments.</w:t>
      </w:r>
      <w:r w:rsidR="00455821">
        <w:t xml:space="preserve"> We further considered a possibility that ball-focused and goalie-focused participants would differentially rely on outcome assessment and counterfactual thinking to derive casual judgments, such as, for one example, if ball-focused participants only relied on actual movements of the ball but goalie-focused participants relied on both the actual and counterfactual movements of the goalie. Therefore, we conducted a mixed-effects linear regression analysis modeling causal judgment as </w:t>
      </w:r>
      <w:r>
        <w:t>a</w:t>
      </w:r>
      <w:r w:rsidR="00B46E69">
        <w:t xml:space="preserve"> </w:t>
      </w:r>
      <w:r w:rsidR="00B46E69" w:rsidRPr="00B46E69">
        <w:rPr>
          <w:i/>
          <w:iCs/>
        </w:rPr>
        <w:t>reflected object</w:t>
      </w:r>
      <w:r w:rsidR="00B46E69">
        <w:t xml:space="preserve"> </w:t>
      </w:r>
      <w:r w:rsidR="00B46E69" w:rsidRPr="00015727">
        <w:t xml:space="preserve">(two levels: ball-focused and goalie-focused) </w:t>
      </w:r>
      <w:r w:rsidR="00B46E69">
        <w:t>by</w:t>
      </w:r>
      <w:r>
        <w:t xml:space="preserve"> </w:t>
      </w:r>
      <w:r w:rsidR="00B46E69" w:rsidRPr="00B46E69">
        <w:rPr>
          <w:i/>
          <w:iCs/>
        </w:rPr>
        <w:t>outcome assessment model</w:t>
      </w:r>
      <w:r>
        <w:t xml:space="preserve"> by </w:t>
      </w:r>
      <w:r w:rsidR="00B46E69" w:rsidRPr="00B46E69">
        <w:rPr>
          <w:i/>
          <w:iCs/>
        </w:rPr>
        <w:t>counterfactual thinking model</w:t>
      </w:r>
      <w:r>
        <w:t xml:space="preserve"> </w:t>
      </w:r>
      <w:r w:rsidR="00455821">
        <w:t xml:space="preserve">three-way </w:t>
      </w:r>
      <w:r>
        <w:t xml:space="preserve">interaction </w:t>
      </w:r>
      <w:r>
        <w:rPr>
          <w:highlight w:val="white"/>
        </w:rPr>
        <w:t xml:space="preserve">with random slopes for each </w:t>
      </w:r>
      <w:r>
        <w:rPr>
          <w:i/>
          <w:iCs/>
          <w:highlight w:val="white"/>
        </w:rPr>
        <w:t>participant</w:t>
      </w:r>
      <w:r>
        <w:rPr>
          <w:highlight w:val="white"/>
        </w:rPr>
        <w:t>.</w:t>
      </w:r>
      <w:r>
        <w:t xml:space="preserve"> </w:t>
      </w:r>
    </w:p>
    <w:p w14:paraId="4304C849" w14:textId="7BA4C2A5" w:rsidR="0029108C" w:rsidRDefault="00B46E69" w:rsidP="00815990">
      <w:pPr>
        <w:spacing w:line="360" w:lineRule="auto"/>
        <w:ind w:firstLine="720"/>
        <w:contextualSpacing/>
      </w:pPr>
      <w:r>
        <w:t>The findings</w:t>
      </w:r>
      <w:r w:rsidR="001B2019">
        <w:t xml:space="preserve"> are i</w:t>
      </w:r>
      <w:r w:rsidR="001B2019" w:rsidRPr="00DB6E31">
        <w:t>llustrated</w:t>
      </w:r>
      <w:r w:rsidR="001B2019">
        <w:t xml:space="preserve"> in </w:t>
      </w:r>
      <w:r w:rsidR="001B2019" w:rsidRPr="00DB6E31">
        <w:rPr>
          <w:b/>
          <w:bCs/>
        </w:rPr>
        <w:t xml:space="preserve">Figure </w:t>
      </w:r>
      <w:r w:rsidR="00455821">
        <w:rPr>
          <w:b/>
          <w:bCs/>
        </w:rPr>
        <w:t>3</w:t>
      </w:r>
      <w:r w:rsidR="001B2019">
        <w:rPr>
          <w:b/>
          <w:bCs/>
        </w:rPr>
        <w:t xml:space="preserve"> </w:t>
      </w:r>
      <w:r w:rsidR="001B2019">
        <w:t xml:space="preserve">and reported in </w:t>
      </w:r>
      <w:r w:rsidR="001B2019" w:rsidRPr="001D4E33">
        <w:rPr>
          <w:b/>
          <w:bCs/>
        </w:rPr>
        <w:t xml:space="preserve">Table </w:t>
      </w:r>
      <w:r w:rsidR="00455821">
        <w:rPr>
          <w:b/>
          <w:bCs/>
        </w:rPr>
        <w:t>3</w:t>
      </w:r>
      <w:r w:rsidR="001B2019">
        <w:t xml:space="preserve">. </w:t>
      </w:r>
      <w:r w:rsidR="00F12178">
        <w:t xml:space="preserve">Both the </w:t>
      </w:r>
      <w:r w:rsidR="00F12178" w:rsidRPr="00D64B99">
        <w:rPr>
          <w:i/>
          <w:iCs/>
        </w:rPr>
        <w:t>outcome assessment</w:t>
      </w:r>
      <w:r w:rsidR="00D64B99" w:rsidRPr="00D64B99">
        <w:rPr>
          <w:i/>
          <w:iCs/>
        </w:rPr>
        <w:t xml:space="preserve"> model</w:t>
      </w:r>
      <w:r w:rsidR="00F12178">
        <w:t xml:space="preserve"> and </w:t>
      </w:r>
      <w:r w:rsidR="00F12178" w:rsidRPr="00D64B99">
        <w:rPr>
          <w:i/>
          <w:iCs/>
        </w:rPr>
        <w:t>counterfactual thinking mode</w:t>
      </w:r>
      <w:r w:rsidR="00D64B99" w:rsidRPr="00D64B99">
        <w:rPr>
          <w:i/>
          <w:iCs/>
        </w:rPr>
        <w:t>l</w:t>
      </w:r>
      <w:r w:rsidR="00F12178">
        <w:t xml:space="preserve"> predicted causal judgments,</w:t>
      </w:r>
      <w:r w:rsidR="00D64B99">
        <w:t xml:space="preserve"> but</w:t>
      </w:r>
      <w:r w:rsidR="00F12178">
        <w:t xml:space="preserve"> these effects were characterized by a significant interaction. </w:t>
      </w:r>
      <w:r w:rsidR="00D64B99">
        <w:t>Specifically,</w:t>
      </w:r>
      <w:r w:rsidR="00F12178">
        <w:t xml:space="preserve"> </w:t>
      </w:r>
      <w:r w:rsidR="00815990">
        <w:t xml:space="preserve">causal judgments were greater </w:t>
      </w:r>
      <w:r w:rsidR="00052DA5">
        <w:t xml:space="preserve">when </w:t>
      </w:r>
      <w:r w:rsidR="00D64B99">
        <w:t xml:space="preserve">the </w:t>
      </w:r>
      <w:r w:rsidR="00052DA5">
        <w:t xml:space="preserve">outcome assessment model estimates were </w:t>
      </w:r>
      <w:r w:rsidR="00815990">
        <w:t xml:space="preserve">greater (i.e., higher estimates that the ball actually scored) </w:t>
      </w:r>
      <w:r w:rsidR="00D64B99">
        <w:t>and</w:t>
      </w:r>
      <w:r w:rsidR="00815990">
        <w:t xml:space="preserve"> </w:t>
      </w:r>
      <w:r w:rsidR="00D64B99">
        <w:t xml:space="preserve">the </w:t>
      </w:r>
      <w:r w:rsidR="00815990">
        <w:t>counterfactual thinking model estimates were lower (</w:t>
      </w:r>
      <w:r w:rsidR="00FB4B96">
        <w:t xml:space="preserve">i.e., </w:t>
      </w:r>
      <w:r w:rsidR="00815990">
        <w:t>lower estimates that the ball counterfactually would have scored)</w:t>
      </w:r>
      <w:r w:rsidR="00FB4B96">
        <w:t xml:space="preserve">. Causal judgments were also greater when outcome assessment model estimates were lower (i.e., lower estimates that the ball actually scored) </w:t>
      </w:r>
      <w:r w:rsidR="00D64B99">
        <w:t>and</w:t>
      </w:r>
      <w:r w:rsidR="00FB4B96">
        <w:t xml:space="preserve"> counterfactual thinking model estimates were greater (i.e., greater estimates that the ball counterfactually would have scored).</w:t>
      </w:r>
      <w:r w:rsidR="00D64B99">
        <w:t xml:space="preserve"> </w:t>
      </w:r>
      <w:r w:rsidR="0029108C">
        <w:t>Collectively, these findings suggest that the outcome assessment and counterfactual thinking models both predicted causal judgments, which is consistent with the idea that participants did, to some extent, rely on counterfactual thinking for deriving causal judgments.</w:t>
      </w:r>
    </w:p>
    <w:p w14:paraId="6644BFE0" w14:textId="5DF960D6" w:rsidR="00815990" w:rsidRPr="00D64B99" w:rsidRDefault="0029108C" w:rsidP="00815990">
      <w:pPr>
        <w:spacing w:line="360" w:lineRule="auto"/>
        <w:ind w:firstLine="720"/>
        <w:contextualSpacing/>
      </w:pPr>
      <w:r>
        <w:t>T</w:t>
      </w:r>
      <w:r w:rsidR="00D64B99">
        <w:t xml:space="preserve">he effects of </w:t>
      </w:r>
      <w:r w:rsidR="00D64B99" w:rsidRPr="00D64B99">
        <w:rPr>
          <w:i/>
          <w:iCs/>
        </w:rPr>
        <w:t>outcome assessment model</w:t>
      </w:r>
      <w:r w:rsidR="00D64B99">
        <w:t xml:space="preserve"> and </w:t>
      </w:r>
      <w:r w:rsidR="00D64B99" w:rsidRPr="00D64B99">
        <w:rPr>
          <w:i/>
          <w:iCs/>
        </w:rPr>
        <w:t>counterfactual thinking model</w:t>
      </w:r>
      <w:r w:rsidR="00D64B99">
        <w:t xml:space="preserve"> were each also characterized by a significant interaction with </w:t>
      </w:r>
      <w:r w:rsidR="00D64B99" w:rsidRPr="00D64B99">
        <w:rPr>
          <w:i/>
          <w:iCs/>
        </w:rPr>
        <w:t>reflected object</w:t>
      </w:r>
      <w:r w:rsidR="00D64B99">
        <w:t xml:space="preserve">. These interactions further show that </w:t>
      </w:r>
      <w:r w:rsidR="00E261E6">
        <w:t>[</w:t>
      </w:r>
      <w:commentRangeStart w:id="8"/>
      <w:r w:rsidR="00E261E6" w:rsidRPr="00E261E6">
        <w:rPr>
          <w:highlight w:val="yellow"/>
        </w:rPr>
        <w:t>…</w:t>
      </w:r>
      <w:commentRangeEnd w:id="8"/>
      <w:r w:rsidR="00E261E6">
        <w:rPr>
          <w:rStyle w:val="CommentReference"/>
          <w:rFonts w:ascii="Arial" w:eastAsia="Arial" w:hAnsi="Arial" w:cs="Arial"/>
          <w:lang w:val="en"/>
        </w:rPr>
        <w:commentReference w:id="8"/>
      </w:r>
      <w:r w:rsidR="00E261E6">
        <w:t>]</w:t>
      </w:r>
    </w:p>
    <w:p w14:paraId="70B938A5" w14:textId="77777777" w:rsidR="00815990" w:rsidRDefault="00815990" w:rsidP="00815990">
      <w:pPr>
        <w:spacing w:line="360" w:lineRule="auto"/>
        <w:ind w:firstLine="720"/>
        <w:contextualSpacing/>
      </w:pPr>
    </w:p>
    <w:p w14:paraId="16E9010E" w14:textId="77777777" w:rsidR="00815990" w:rsidRDefault="00815990" w:rsidP="00815990">
      <w:pPr>
        <w:spacing w:line="360" w:lineRule="auto"/>
        <w:ind w:firstLine="720"/>
        <w:contextualSpacing/>
      </w:pPr>
    </w:p>
    <w:p w14:paraId="6FBDAF31" w14:textId="77777777" w:rsidR="008C15FE" w:rsidRDefault="008C15FE" w:rsidP="008C15FE">
      <w:pPr>
        <w:spacing w:line="360" w:lineRule="auto"/>
        <w:ind w:firstLine="720"/>
        <w:contextualSpacing/>
      </w:pPr>
    </w:p>
    <w:p w14:paraId="10CF602E" w14:textId="1750F33B" w:rsidR="00ED162A" w:rsidRDefault="00260B91" w:rsidP="004111E9">
      <w:pPr>
        <w:spacing w:line="360" w:lineRule="auto"/>
        <w:jc w:val="center"/>
      </w:pPr>
      <w:r>
        <w:rPr>
          <w:noProof/>
        </w:rPr>
        <w:drawing>
          <wp:inline distT="0" distB="0" distL="0" distR="0" wp14:anchorId="178FDA01" wp14:editId="7B37330C">
            <wp:extent cx="59436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3F1D96" w14:textId="77777777" w:rsidR="00ED162A" w:rsidRDefault="00ED162A" w:rsidP="004111E9">
      <w:pPr>
        <w:rPr>
          <w:sz w:val="20"/>
          <w:szCs w:val="20"/>
        </w:rPr>
      </w:pPr>
      <w:r w:rsidRPr="006C3889">
        <w:rPr>
          <w:b/>
          <w:bCs/>
          <w:sz w:val="20"/>
          <w:szCs w:val="20"/>
        </w:rPr>
        <w:t xml:space="preserve">Figure 3. </w:t>
      </w:r>
      <w:r>
        <w:rPr>
          <w:sz w:val="20"/>
          <w:szCs w:val="20"/>
        </w:rPr>
        <w:t>Causal</w:t>
      </w:r>
      <w:r w:rsidR="004111E9">
        <w:rPr>
          <w:sz w:val="20"/>
          <w:szCs w:val="20"/>
        </w:rPr>
        <w:t xml:space="preserve"> selection</w:t>
      </w:r>
      <w:r>
        <w:rPr>
          <w:sz w:val="20"/>
          <w:szCs w:val="20"/>
        </w:rPr>
        <w:t xml:space="preserve"> judgements as predicted by outcome </w:t>
      </w:r>
      <w:r w:rsidR="004111E9">
        <w:rPr>
          <w:sz w:val="20"/>
          <w:szCs w:val="20"/>
        </w:rPr>
        <w:t xml:space="preserve">assessment </w:t>
      </w:r>
      <w:r>
        <w:rPr>
          <w:sz w:val="20"/>
          <w:szCs w:val="20"/>
        </w:rPr>
        <w:t xml:space="preserve">model estimates and counterfactual </w:t>
      </w:r>
      <w:r w:rsidR="004111E9">
        <w:rPr>
          <w:sz w:val="20"/>
          <w:szCs w:val="20"/>
        </w:rPr>
        <w:t xml:space="preserve">thinking </w:t>
      </w:r>
      <w:r>
        <w:rPr>
          <w:sz w:val="20"/>
          <w:szCs w:val="20"/>
        </w:rPr>
        <w:t>model estimates</w:t>
      </w:r>
      <w:r w:rsidR="004111E9">
        <w:rPr>
          <w:sz w:val="20"/>
          <w:szCs w:val="20"/>
        </w:rPr>
        <w:t xml:space="preserve">; </w:t>
      </w:r>
      <w:commentRangeStart w:id="9"/>
      <w:r w:rsidR="004111E9">
        <w:rPr>
          <w:sz w:val="20"/>
          <w:szCs w:val="20"/>
        </w:rPr>
        <w:t>black do</w:t>
      </w:r>
      <w:commentRangeEnd w:id="9"/>
      <w:r w:rsidR="00E261E6">
        <w:rPr>
          <w:rStyle w:val="CommentReference"/>
          <w:rFonts w:ascii="Arial" w:eastAsia="Arial" w:hAnsi="Arial" w:cs="Arial"/>
          <w:lang w:val="en"/>
        </w:rPr>
        <w:commentReference w:id="9"/>
      </w:r>
      <w:r w:rsidR="004111E9">
        <w:rPr>
          <w:sz w:val="20"/>
          <w:szCs w:val="20"/>
        </w:rPr>
        <w:t xml:space="preserve">ts indicate individual data </w:t>
      </w:r>
      <w:r w:rsidR="00260B91">
        <w:rPr>
          <w:sz w:val="20"/>
          <w:szCs w:val="20"/>
        </w:rPr>
        <w:t>estimates</w:t>
      </w:r>
      <w:r>
        <w:rPr>
          <w:sz w:val="20"/>
          <w:szCs w:val="20"/>
        </w:rPr>
        <w:t>.</w:t>
      </w:r>
      <w:r w:rsidR="004111E9">
        <w:rPr>
          <w:sz w:val="20"/>
          <w:szCs w:val="20"/>
        </w:rPr>
        <w:t xml:space="preserve"> Causal selection judgments were greatest when outcome assessment model and counterfactual thinking model estimates were high, suggesting that participants relied on both outcome assessment and counterfactual thinking for causal selection</w:t>
      </w:r>
      <w:r w:rsidR="0029108C">
        <w:rPr>
          <w:sz w:val="20"/>
          <w:szCs w:val="20"/>
        </w:rPr>
        <w:t>.</w:t>
      </w:r>
    </w:p>
    <w:p w14:paraId="5322A2E3" w14:textId="77777777" w:rsidR="0029108C" w:rsidRDefault="0029108C" w:rsidP="004111E9">
      <w:pPr>
        <w:rPr>
          <w:sz w:val="20"/>
          <w:szCs w:val="20"/>
        </w:rPr>
      </w:pPr>
    </w:p>
    <w:p w14:paraId="00A454BB" w14:textId="0C317740" w:rsidR="0029108C" w:rsidRPr="0029108C" w:rsidRDefault="0029108C" w:rsidP="0029108C">
      <w:pPr>
        <w:ind w:firstLine="720"/>
        <w:sectPr w:rsidR="0029108C" w:rsidRPr="0029108C" w:rsidSect="00ED162A">
          <w:headerReference w:type="default" r:id="rId18"/>
          <w:footerReference w:type="even" r:id="rId19"/>
          <w:footerReference w:type="default" r:id="rId20"/>
          <w:pgSz w:w="12240" w:h="15840"/>
          <w:pgMar w:top="1440" w:right="1440" w:bottom="1440" w:left="1440" w:header="720" w:footer="720" w:gutter="0"/>
          <w:pgNumType w:start="1"/>
          <w:cols w:space="720"/>
          <w:docGrid w:linePitch="326"/>
        </w:sectPr>
      </w:pPr>
      <w:r>
        <w:t>Collectively, these findings [</w:t>
      </w:r>
      <w:r w:rsidRPr="0029108C">
        <w:rPr>
          <w:highlight w:val="yellow"/>
        </w:rPr>
        <w:t>…</w:t>
      </w:r>
      <w:r>
        <w:t>]</w:t>
      </w:r>
    </w:p>
    <w:p w14:paraId="5D26F1B6" w14:textId="1F522B04" w:rsidR="004111E9" w:rsidRDefault="004111E9" w:rsidP="004111E9">
      <w:pPr>
        <w:tabs>
          <w:tab w:val="left" w:pos="968"/>
        </w:tabs>
        <w:rPr>
          <w:b/>
        </w:rPr>
      </w:pPr>
      <w:r>
        <w:rPr>
          <w:b/>
        </w:rPr>
        <w:lastRenderedPageBreak/>
        <w:tab/>
      </w:r>
    </w:p>
    <w:p w14:paraId="58362763" w14:textId="7D860DB1" w:rsidR="004111E9" w:rsidRDefault="004111E9" w:rsidP="004111E9">
      <w:pPr>
        <w:rPr>
          <w:i/>
          <w:iCs/>
        </w:rPr>
      </w:pPr>
      <w:r w:rsidRPr="00C73643">
        <w:rPr>
          <w:i/>
          <w:iCs/>
        </w:rPr>
        <w:t xml:space="preserve">Table </w:t>
      </w:r>
      <w:r>
        <w:rPr>
          <w:i/>
          <w:iCs/>
          <w:highlight w:val="white"/>
        </w:rPr>
        <w:t>3</w:t>
      </w:r>
      <w:r w:rsidRPr="001406E5">
        <w:rPr>
          <w:i/>
          <w:iCs/>
          <w:highlight w:val="white"/>
        </w:rPr>
        <w:t>.</w:t>
      </w:r>
      <w:r w:rsidRPr="0053790A">
        <w:rPr>
          <w:highlight w:val="white"/>
        </w:rPr>
        <w:t xml:space="preserve"> </w:t>
      </w:r>
      <w:r>
        <w:rPr>
          <w:highlight w:val="white"/>
        </w:rPr>
        <w:t xml:space="preserve"> </w:t>
      </w:r>
      <w:r w:rsidRPr="00D45ACD">
        <w:rPr>
          <w:i/>
          <w:iCs/>
          <w:highlight w:val="white"/>
        </w:rPr>
        <w:t xml:space="preserve">Test statistics for </w:t>
      </w:r>
      <w:r>
        <w:rPr>
          <w:i/>
          <w:iCs/>
          <w:highlight w:val="white"/>
        </w:rPr>
        <w:t>each</w:t>
      </w:r>
      <w:r w:rsidRPr="00D45ACD">
        <w:rPr>
          <w:i/>
          <w:iCs/>
          <w:highlight w:val="white"/>
        </w:rPr>
        <w:t xml:space="preserve"> variable </w:t>
      </w:r>
      <w:r>
        <w:rPr>
          <w:i/>
          <w:iCs/>
          <w:highlight w:val="white"/>
        </w:rPr>
        <w:t xml:space="preserve">included </w:t>
      </w:r>
      <w:r w:rsidRPr="00D45ACD">
        <w:rPr>
          <w:i/>
          <w:iCs/>
          <w:highlight w:val="white"/>
        </w:rPr>
        <w:t xml:space="preserve">in the </w:t>
      </w:r>
      <w:r>
        <w:rPr>
          <w:i/>
          <w:iCs/>
          <w:highlight w:val="white"/>
        </w:rPr>
        <w:t xml:space="preserve">mixed-effect linear </w:t>
      </w:r>
      <w:r w:rsidRPr="00D45ACD">
        <w:rPr>
          <w:i/>
          <w:iCs/>
          <w:highlight w:val="white"/>
        </w:rPr>
        <w:t xml:space="preserve">regression </w:t>
      </w:r>
      <w:r>
        <w:rPr>
          <w:i/>
          <w:iCs/>
          <w:highlight w:val="white"/>
        </w:rPr>
        <w:t>analyses</w:t>
      </w:r>
      <w:r w:rsidRPr="00D45ACD">
        <w:rPr>
          <w:i/>
          <w:iCs/>
          <w:highlight w:val="white"/>
        </w:rPr>
        <w:t xml:space="preserve"> </w:t>
      </w:r>
      <w:r>
        <w:rPr>
          <w:i/>
          <w:iCs/>
        </w:rPr>
        <w:t xml:space="preserve">modeling causal selection judgements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0"/>
        <w:gridCol w:w="1620"/>
        <w:gridCol w:w="1260"/>
        <w:gridCol w:w="1620"/>
        <w:gridCol w:w="270"/>
      </w:tblGrid>
      <w:tr w:rsidR="004111E9" w14:paraId="5239E988" w14:textId="77777777" w:rsidTr="00734970">
        <w:trPr>
          <w:trHeight w:val="161"/>
        </w:trPr>
        <w:tc>
          <w:tcPr>
            <w:tcW w:w="8100" w:type="dxa"/>
            <w:tcBorders>
              <w:top w:val="single" w:sz="4" w:space="0" w:color="auto"/>
            </w:tcBorders>
            <w:vAlign w:val="center"/>
          </w:tcPr>
          <w:p w14:paraId="0C5D5115" w14:textId="77777777" w:rsidR="004111E9" w:rsidRPr="0049047A" w:rsidRDefault="004111E9" w:rsidP="004E48AE">
            <w:pPr>
              <w:jc w:val="center"/>
              <w:rPr>
                <w:rFonts w:ascii="Arial" w:hAnsi="Arial" w:cs="Arial"/>
                <w:b/>
                <w:bCs/>
                <w:i/>
                <w:iCs/>
                <w:sz w:val="20"/>
                <w:szCs w:val="20"/>
              </w:rPr>
            </w:pPr>
            <w:r w:rsidRPr="0049047A">
              <w:rPr>
                <w:rFonts w:ascii="Arial" w:hAnsi="Arial" w:cs="Arial"/>
                <w:b/>
                <w:bCs/>
                <w:i/>
                <w:iCs/>
                <w:sz w:val="20"/>
                <w:szCs w:val="20"/>
              </w:rPr>
              <w:t>Predictors</w:t>
            </w:r>
          </w:p>
        </w:tc>
        <w:tc>
          <w:tcPr>
            <w:tcW w:w="1620" w:type="dxa"/>
            <w:tcBorders>
              <w:top w:val="single" w:sz="4" w:space="0" w:color="auto"/>
              <w:bottom w:val="single" w:sz="4" w:space="0" w:color="auto"/>
            </w:tcBorders>
            <w:vAlign w:val="center"/>
          </w:tcPr>
          <w:p w14:paraId="72FC3E9C" w14:textId="77777777" w:rsidR="004111E9" w:rsidRPr="0049047A" w:rsidRDefault="004111E9" w:rsidP="004E48AE">
            <w:pPr>
              <w:jc w:val="center"/>
              <w:rPr>
                <w:rFonts w:ascii="Arial" w:hAnsi="Arial" w:cs="Arial"/>
                <w:b/>
                <w:bCs/>
                <w:sz w:val="20"/>
                <w:szCs w:val="20"/>
              </w:rPr>
            </w:pPr>
            <w:r w:rsidRPr="0049047A">
              <w:rPr>
                <w:rFonts w:ascii="Arial" w:hAnsi="Arial" w:cs="Arial"/>
                <w:b/>
                <w:bCs/>
                <w:i/>
                <w:iCs/>
                <w:sz w:val="20"/>
                <w:szCs w:val="20"/>
              </w:rPr>
              <w:t>B</w:t>
            </w:r>
          </w:p>
        </w:tc>
        <w:tc>
          <w:tcPr>
            <w:tcW w:w="1260" w:type="dxa"/>
            <w:tcBorders>
              <w:top w:val="single" w:sz="4" w:space="0" w:color="auto"/>
              <w:bottom w:val="single" w:sz="4" w:space="0" w:color="auto"/>
            </w:tcBorders>
            <w:vAlign w:val="center"/>
          </w:tcPr>
          <w:p w14:paraId="51FAD86A" w14:textId="77777777" w:rsidR="004111E9" w:rsidRPr="0049047A" w:rsidRDefault="004111E9" w:rsidP="004E48AE">
            <w:pPr>
              <w:jc w:val="center"/>
              <w:rPr>
                <w:rFonts w:ascii="Arial" w:hAnsi="Arial" w:cs="Arial"/>
                <w:b/>
                <w:bCs/>
                <w:sz w:val="20"/>
                <w:szCs w:val="20"/>
              </w:rPr>
            </w:pPr>
            <w:r w:rsidRPr="0049047A">
              <w:rPr>
                <w:rFonts w:ascii="Arial" w:hAnsi="Arial" w:cs="Arial"/>
                <w:b/>
                <w:bCs/>
                <w:i/>
                <w:iCs/>
                <w:sz w:val="20"/>
                <w:szCs w:val="20"/>
              </w:rPr>
              <w:t>95% CI</w:t>
            </w:r>
          </w:p>
        </w:tc>
        <w:tc>
          <w:tcPr>
            <w:tcW w:w="1620" w:type="dxa"/>
            <w:tcBorders>
              <w:top w:val="single" w:sz="4" w:space="0" w:color="auto"/>
              <w:bottom w:val="single" w:sz="4" w:space="0" w:color="auto"/>
            </w:tcBorders>
            <w:vAlign w:val="center"/>
          </w:tcPr>
          <w:p w14:paraId="1F4D2A29" w14:textId="77777777" w:rsidR="004111E9" w:rsidRPr="0049047A" w:rsidRDefault="004111E9" w:rsidP="004E48AE">
            <w:pPr>
              <w:jc w:val="center"/>
              <w:rPr>
                <w:rFonts w:ascii="Arial" w:hAnsi="Arial" w:cs="Arial"/>
                <w:b/>
                <w:bCs/>
                <w:sz w:val="20"/>
                <w:szCs w:val="20"/>
              </w:rPr>
            </w:pPr>
            <w:r w:rsidRPr="0049047A">
              <w:rPr>
                <w:rFonts w:ascii="Arial" w:hAnsi="Arial" w:cs="Arial"/>
                <w:b/>
                <w:bCs/>
                <w:i/>
                <w:iCs/>
                <w:sz w:val="20"/>
                <w:szCs w:val="20"/>
              </w:rPr>
              <w:t>p</w:t>
            </w:r>
          </w:p>
        </w:tc>
        <w:tc>
          <w:tcPr>
            <w:tcW w:w="270" w:type="dxa"/>
            <w:tcBorders>
              <w:top w:val="single" w:sz="4" w:space="0" w:color="auto"/>
            </w:tcBorders>
          </w:tcPr>
          <w:p w14:paraId="6E571D97" w14:textId="77777777" w:rsidR="004111E9" w:rsidRPr="0049047A" w:rsidRDefault="004111E9" w:rsidP="004E48AE">
            <w:pPr>
              <w:jc w:val="center"/>
              <w:rPr>
                <w:rFonts w:ascii="Arial" w:hAnsi="Arial" w:cs="Arial"/>
                <w:b/>
                <w:bCs/>
                <w:sz w:val="20"/>
                <w:szCs w:val="20"/>
              </w:rPr>
            </w:pPr>
          </w:p>
        </w:tc>
      </w:tr>
      <w:tr w:rsidR="004111E9" w14:paraId="6862B886" w14:textId="77777777" w:rsidTr="00734970">
        <w:tc>
          <w:tcPr>
            <w:tcW w:w="8100" w:type="dxa"/>
          </w:tcPr>
          <w:p w14:paraId="12C0F6CD" w14:textId="77777777" w:rsidR="004111E9" w:rsidRPr="0049047A" w:rsidRDefault="004111E9" w:rsidP="004E48AE">
            <w:pPr>
              <w:rPr>
                <w:rFonts w:ascii="Arial" w:hAnsi="Arial" w:cs="Arial"/>
                <w:sz w:val="20"/>
                <w:szCs w:val="20"/>
              </w:rPr>
            </w:pPr>
            <w:r w:rsidRPr="0049047A">
              <w:rPr>
                <w:rFonts w:ascii="Arial" w:hAnsi="Arial" w:cs="Arial"/>
                <w:sz w:val="20"/>
                <w:szCs w:val="20"/>
              </w:rPr>
              <w:t>(Intercept)</w:t>
            </w:r>
          </w:p>
        </w:tc>
        <w:tc>
          <w:tcPr>
            <w:tcW w:w="1620" w:type="dxa"/>
            <w:tcBorders>
              <w:top w:val="single" w:sz="4" w:space="0" w:color="auto"/>
            </w:tcBorders>
          </w:tcPr>
          <w:p w14:paraId="0FC8DBA2" w14:textId="519FFDAB"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60B91">
              <w:rPr>
                <w:rFonts w:ascii="Arial" w:hAnsi="Arial" w:cs="Arial"/>
                <w:color w:val="000000" w:themeColor="text1"/>
                <w:sz w:val="20"/>
                <w:szCs w:val="20"/>
              </w:rPr>
              <w:t>79</w:t>
            </w:r>
          </w:p>
        </w:tc>
        <w:tc>
          <w:tcPr>
            <w:tcW w:w="1260" w:type="dxa"/>
            <w:tcBorders>
              <w:top w:val="single" w:sz="4" w:space="0" w:color="auto"/>
            </w:tcBorders>
          </w:tcPr>
          <w:p w14:paraId="279EA26E" w14:textId="4A2C2948"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60B91">
              <w:rPr>
                <w:rFonts w:ascii="Arial" w:hAnsi="Arial" w:cs="Arial"/>
                <w:color w:val="000000" w:themeColor="text1"/>
                <w:sz w:val="20"/>
                <w:szCs w:val="20"/>
              </w:rPr>
              <w:t>73</w:t>
            </w:r>
            <w:r w:rsidRPr="00785D46">
              <w:rPr>
                <w:rFonts w:ascii="Arial" w:hAnsi="Arial" w:cs="Arial"/>
                <w:color w:val="000000" w:themeColor="text1"/>
                <w:sz w:val="20"/>
                <w:szCs w:val="20"/>
              </w:rPr>
              <w:t> – .</w:t>
            </w:r>
            <w:r w:rsidR="00260B91">
              <w:rPr>
                <w:rFonts w:ascii="Arial" w:hAnsi="Arial" w:cs="Arial"/>
                <w:color w:val="000000" w:themeColor="text1"/>
                <w:sz w:val="20"/>
                <w:szCs w:val="20"/>
              </w:rPr>
              <w:t>86</w:t>
            </w:r>
          </w:p>
        </w:tc>
        <w:tc>
          <w:tcPr>
            <w:tcW w:w="1620" w:type="dxa"/>
            <w:tcBorders>
              <w:top w:val="single" w:sz="4" w:space="0" w:color="auto"/>
            </w:tcBorders>
          </w:tcPr>
          <w:p w14:paraId="0BCA21DE" w14:textId="009BFD08" w:rsidR="004111E9" w:rsidRPr="00785D46" w:rsidRDefault="00260B91" w:rsidP="004E48AE">
            <w:pPr>
              <w:jc w:val="right"/>
              <w:rPr>
                <w:rFonts w:ascii="Arial" w:hAnsi="Arial" w:cs="Arial"/>
                <w:color w:val="000000" w:themeColor="text1"/>
                <w:sz w:val="20"/>
                <w:szCs w:val="20"/>
              </w:rPr>
            </w:pPr>
            <w:r>
              <w:rPr>
                <w:rFonts w:ascii="Arial" w:hAnsi="Arial" w:cs="Arial"/>
                <w:color w:val="000000" w:themeColor="text1"/>
                <w:sz w:val="20"/>
                <w:szCs w:val="20"/>
              </w:rPr>
              <w:t xml:space="preserve">&lt; </w:t>
            </w:r>
            <w:r w:rsidRPr="00785D46">
              <w:rPr>
                <w:rFonts w:ascii="Arial" w:hAnsi="Arial" w:cs="Arial"/>
                <w:color w:val="000000" w:themeColor="text1"/>
                <w:sz w:val="20"/>
                <w:szCs w:val="20"/>
              </w:rPr>
              <w:t>.</w:t>
            </w:r>
            <w:r>
              <w:rPr>
                <w:rFonts w:ascii="Arial" w:hAnsi="Arial" w:cs="Arial"/>
                <w:color w:val="000000" w:themeColor="text1"/>
                <w:sz w:val="20"/>
                <w:szCs w:val="20"/>
              </w:rPr>
              <w:t>001</w:t>
            </w:r>
          </w:p>
        </w:tc>
        <w:tc>
          <w:tcPr>
            <w:tcW w:w="270" w:type="dxa"/>
          </w:tcPr>
          <w:p w14:paraId="6481F532" w14:textId="7B46CA22" w:rsidR="004111E9" w:rsidRPr="00785D46" w:rsidRDefault="00260B91"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76534293" w14:textId="77777777" w:rsidTr="00734970">
        <w:tc>
          <w:tcPr>
            <w:tcW w:w="8100" w:type="dxa"/>
          </w:tcPr>
          <w:p w14:paraId="2E4DD5F5" w14:textId="4F57E2BF" w:rsidR="004111E9" w:rsidRPr="0049047A" w:rsidRDefault="004111E9" w:rsidP="004E48AE">
            <w:pPr>
              <w:rPr>
                <w:rFonts w:ascii="Arial" w:hAnsi="Arial" w:cs="Arial"/>
                <w:sz w:val="20"/>
                <w:szCs w:val="20"/>
              </w:rPr>
            </w:pPr>
            <w:r>
              <w:rPr>
                <w:rFonts w:ascii="Arial" w:hAnsi="Arial" w:cs="Arial"/>
                <w:sz w:val="20"/>
                <w:szCs w:val="20"/>
              </w:rPr>
              <w:t>Reflected object</w:t>
            </w:r>
          </w:p>
        </w:tc>
        <w:tc>
          <w:tcPr>
            <w:tcW w:w="1620" w:type="dxa"/>
          </w:tcPr>
          <w:p w14:paraId="7B15D358" w14:textId="04C3DE83" w:rsidR="004111E9" w:rsidRPr="00785D46" w:rsidRDefault="00260B91"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4111E9" w:rsidRPr="00785D46">
              <w:rPr>
                <w:rFonts w:ascii="Arial" w:hAnsi="Arial" w:cs="Arial"/>
                <w:color w:val="000000" w:themeColor="text1"/>
                <w:sz w:val="20"/>
                <w:szCs w:val="20"/>
              </w:rPr>
              <w:t>.</w:t>
            </w:r>
            <w:r>
              <w:rPr>
                <w:rFonts w:ascii="Arial" w:hAnsi="Arial" w:cs="Arial"/>
                <w:color w:val="000000" w:themeColor="text1"/>
                <w:sz w:val="20"/>
                <w:szCs w:val="20"/>
              </w:rPr>
              <w:t>04</w:t>
            </w:r>
          </w:p>
        </w:tc>
        <w:tc>
          <w:tcPr>
            <w:tcW w:w="1260" w:type="dxa"/>
          </w:tcPr>
          <w:p w14:paraId="0F59D1C8" w14:textId="10EC3786" w:rsidR="004111E9" w:rsidRPr="00785D46" w:rsidRDefault="00260B91"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4111E9" w:rsidRPr="00785D46">
              <w:rPr>
                <w:rFonts w:ascii="Arial" w:hAnsi="Arial" w:cs="Arial"/>
                <w:color w:val="000000" w:themeColor="text1"/>
                <w:sz w:val="20"/>
                <w:szCs w:val="20"/>
              </w:rPr>
              <w:t>.</w:t>
            </w:r>
            <w:r w:rsidR="004111E9">
              <w:rPr>
                <w:rFonts w:ascii="Arial" w:hAnsi="Arial" w:cs="Arial"/>
                <w:color w:val="000000" w:themeColor="text1"/>
                <w:sz w:val="20"/>
                <w:szCs w:val="20"/>
              </w:rPr>
              <w:t>1</w:t>
            </w:r>
            <w:r>
              <w:rPr>
                <w:rFonts w:ascii="Arial" w:hAnsi="Arial" w:cs="Arial"/>
                <w:color w:val="000000" w:themeColor="text1"/>
                <w:sz w:val="20"/>
                <w:szCs w:val="20"/>
              </w:rPr>
              <w:t>0</w:t>
            </w:r>
            <w:r w:rsidR="004111E9" w:rsidRPr="00785D46">
              <w:rPr>
                <w:rFonts w:ascii="Arial" w:hAnsi="Arial" w:cs="Arial"/>
                <w:color w:val="000000" w:themeColor="text1"/>
                <w:sz w:val="20"/>
                <w:szCs w:val="20"/>
              </w:rPr>
              <w:t> – .</w:t>
            </w:r>
            <w:r w:rsidR="004111E9">
              <w:rPr>
                <w:rFonts w:ascii="Arial" w:hAnsi="Arial" w:cs="Arial"/>
                <w:color w:val="000000" w:themeColor="text1"/>
                <w:sz w:val="20"/>
                <w:szCs w:val="20"/>
              </w:rPr>
              <w:t>0</w:t>
            </w:r>
            <w:r>
              <w:rPr>
                <w:rFonts w:ascii="Arial" w:hAnsi="Arial" w:cs="Arial"/>
                <w:color w:val="000000" w:themeColor="text1"/>
                <w:sz w:val="20"/>
                <w:szCs w:val="20"/>
              </w:rPr>
              <w:t>3</w:t>
            </w:r>
          </w:p>
        </w:tc>
        <w:tc>
          <w:tcPr>
            <w:tcW w:w="1620" w:type="dxa"/>
          </w:tcPr>
          <w:p w14:paraId="03D18E0C" w14:textId="7B907486"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60B91">
              <w:rPr>
                <w:rFonts w:ascii="Arial" w:hAnsi="Arial" w:cs="Arial"/>
                <w:color w:val="000000" w:themeColor="text1"/>
                <w:sz w:val="20"/>
                <w:szCs w:val="20"/>
              </w:rPr>
              <w:t>29</w:t>
            </w:r>
            <w:r>
              <w:rPr>
                <w:rFonts w:ascii="Arial" w:hAnsi="Arial" w:cs="Arial"/>
                <w:color w:val="000000" w:themeColor="text1"/>
                <w:sz w:val="20"/>
                <w:szCs w:val="20"/>
              </w:rPr>
              <w:t>9</w:t>
            </w:r>
          </w:p>
        </w:tc>
        <w:tc>
          <w:tcPr>
            <w:tcW w:w="270" w:type="dxa"/>
          </w:tcPr>
          <w:p w14:paraId="1943122B" w14:textId="6FD341A5" w:rsidR="004111E9" w:rsidRPr="00785D46" w:rsidRDefault="004111E9" w:rsidP="004E48AE">
            <w:pPr>
              <w:jc w:val="center"/>
              <w:rPr>
                <w:rFonts w:ascii="Arial" w:hAnsi="Arial" w:cs="Arial"/>
                <w:color w:val="000000" w:themeColor="text1"/>
                <w:sz w:val="20"/>
                <w:szCs w:val="20"/>
              </w:rPr>
            </w:pPr>
          </w:p>
        </w:tc>
      </w:tr>
      <w:tr w:rsidR="004111E9" w14:paraId="62DAD8F4" w14:textId="77777777" w:rsidTr="00734970">
        <w:tc>
          <w:tcPr>
            <w:tcW w:w="8100" w:type="dxa"/>
          </w:tcPr>
          <w:p w14:paraId="732DE8BA" w14:textId="2BFDA990" w:rsidR="004111E9" w:rsidRPr="0049047A" w:rsidRDefault="004111E9" w:rsidP="004E48AE">
            <w:pPr>
              <w:rPr>
                <w:rFonts w:ascii="Arial" w:hAnsi="Arial" w:cs="Arial"/>
                <w:sz w:val="20"/>
                <w:szCs w:val="20"/>
              </w:rPr>
            </w:pPr>
            <w:r w:rsidRPr="0049047A">
              <w:rPr>
                <w:rFonts w:ascii="Arial" w:hAnsi="Arial" w:cs="Arial"/>
                <w:sz w:val="20"/>
                <w:szCs w:val="20"/>
              </w:rPr>
              <w:t xml:space="preserve">Outcome </w:t>
            </w:r>
            <w:r>
              <w:rPr>
                <w:rFonts w:ascii="Arial" w:hAnsi="Arial" w:cs="Arial"/>
                <w:sz w:val="20"/>
                <w:szCs w:val="20"/>
              </w:rPr>
              <w:t>assessment model</w:t>
            </w:r>
          </w:p>
        </w:tc>
        <w:tc>
          <w:tcPr>
            <w:tcW w:w="1620" w:type="dxa"/>
          </w:tcPr>
          <w:p w14:paraId="434613FE" w14:textId="1AB18545"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60B91">
              <w:rPr>
                <w:rFonts w:ascii="Arial" w:hAnsi="Arial" w:cs="Arial"/>
                <w:color w:val="000000" w:themeColor="text1"/>
                <w:sz w:val="20"/>
                <w:szCs w:val="20"/>
              </w:rPr>
              <w:t>09</w:t>
            </w:r>
          </w:p>
        </w:tc>
        <w:tc>
          <w:tcPr>
            <w:tcW w:w="1260" w:type="dxa"/>
          </w:tcPr>
          <w:p w14:paraId="7279CAD1" w14:textId="3F365280"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60B91">
              <w:rPr>
                <w:rFonts w:ascii="Arial" w:hAnsi="Arial" w:cs="Arial"/>
                <w:color w:val="000000" w:themeColor="text1"/>
                <w:sz w:val="20"/>
                <w:szCs w:val="20"/>
              </w:rPr>
              <w:t>03</w:t>
            </w:r>
            <w:r w:rsidRPr="00785D46">
              <w:rPr>
                <w:rFonts w:ascii="Arial" w:hAnsi="Arial" w:cs="Arial"/>
                <w:color w:val="000000" w:themeColor="text1"/>
                <w:sz w:val="20"/>
                <w:szCs w:val="20"/>
              </w:rPr>
              <w:t> – </w:t>
            </w:r>
            <w:r w:rsidR="00260B91">
              <w:rPr>
                <w:rFonts w:ascii="Arial" w:hAnsi="Arial" w:cs="Arial"/>
                <w:color w:val="000000" w:themeColor="text1"/>
                <w:sz w:val="20"/>
                <w:szCs w:val="20"/>
              </w:rPr>
              <w:t>.15</w:t>
            </w:r>
          </w:p>
        </w:tc>
        <w:tc>
          <w:tcPr>
            <w:tcW w:w="1620" w:type="dxa"/>
          </w:tcPr>
          <w:p w14:paraId="4566A212" w14:textId="73E7B2CC" w:rsidR="004111E9" w:rsidRPr="00785D46" w:rsidRDefault="00ED2F00" w:rsidP="004E48AE">
            <w:pPr>
              <w:jc w:val="right"/>
              <w:rPr>
                <w:rFonts w:ascii="Arial" w:hAnsi="Arial" w:cs="Arial"/>
                <w:color w:val="000000" w:themeColor="text1"/>
                <w:sz w:val="20"/>
                <w:szCs w:val="20"/>
              </w:rPr>
            </w:pPr>
            <w:r>
              <w:rPr>
                <w:rFonts w:ascii="Arial" w:hAnsi="Arial" w:cs="Arial"/>
                <w:color w:val="000000" w:themeColor="text1"/>
                <w:sz w:val="20"/>
                <w:szCs w:val="20"/>
              </w:rPr>
              <w:t xml:space="preserve"> </w:t>
            </w:r>
            <w:r w:rsidR="00376FA3">
              <w:rPr>
                <w:rFonts w:ascii="Arial" w:hAnsi="Arial" w:cs="Arial"/>
                <w:color w:val="000000" w:themeColor="text1"/>
                <w:sz w:val="20"/>
                <w:szCs w:val="20"/>
              </w:rPr>
              <w:t xml:space="preserve"> </w:t>
            </w:r>
            <w:r w:rsidR="004111E9" w:rsidRPr="00785D46">
              <w:rPr>
                <w:rFonts w:ascii="Arial" w:hAnsi="Arial" w:cs="Arial"/>
                <w:color w:val="000000" w:themeColor="text1"/>
                <w:sz w:val="20"/>
                <w:szCs w:val="20"/>
              </w:rPr>
              <w:t>.</w:t>
            </w:r>
            <w:r>
              <w:rPr>
                <w:rFonts w:ascii="Arial" w:hAnsi="Arial" w:cs="Arial"/>
                <w:color w:val="000000" w:themeColor="text1"/>
                <w:sz w:val="20"/>
                <w:szCs w:val="20"/>
              </w:rPr>
              <w:t>00</w:t>
            </w:r>
            <w:r w:rsidR="00260B91">
              <w:rPr>
                <w:rFonts w:ascii="Arial" w:hAnsi="Arial" w:cs="Arial"/>
                <w:color w:val="000000" w:themeColor="text1"/>
                <w:sz w:val="20"/>
                <w:szCs w:val="20"/>
              </w:rPr>
              <w:t>2</w:t>
            </w:r>
          </w:p>
        </w:tc>
        <w:tc>
          <w:tcPr>
            <w:tcW w:w="270" w:type="dxa"/>
          </w:tcPr>
          <w:p w14:paraId="0D6466FB" w14:textId="516D5AA7" w:rsidR="004111E9" w:rsidRPr="00785D46" w:rsidRDefault="00ED2F00"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ED2F00" w14:paraId="6302674E" w14:textId="77777777" w:rsidTr="00734970">
        <w:tc>
          <w:tcPr>
            <w:tcW w:w="8100" w:type="dxa"/>
          </w:tcPr>
          <w:p w14:paraId="00C1E9D4" w14:textId="314AABA4" w:rsidR="00ED2F00" w:rsidRPr="0049047A" w:rsidRDefault="00ED2F00" w:rsidP="00ED2F00">
            <w:pPr>
              <w:rPr>
                <w:rFonts w:ascii="Arial" w:hAnsi="Arial" w:cs="Arial"/>
                <w:sz w:val="20"/>
                <w:szCs w:val="20"/>
              </w:rPr>
            </w:pPr>
            <w:r>
              <w:rPr>
                <w:rFonts w:ascii="Arial" w:hAnsi="Arial" w:cs="Arial"/>
                <w:sz w:val="20"/>
                <w:szCs w:val="20"/>
              </w:rPr>
              <w:t>Counterfactual thinking model</w:t>
            </w:r>
          </w:p>
        </w:tc>
        <w:tc>
          <w:tcPr>
            <w:tcW w:w="1620" w:type="dxa"/>
          </w:tcPr>
          <w:p w14:paraId="2A340DAF" w14:textId="22BA018B" w:rsidR="00ED2F00" w:rsidRPr="00785D46" w:rsidRDefault="00ED2F00" w:rsidP="00ED2F00">
            <w:pPr>
              <w:jc w:val="right"/>
              <w:rPr>
                <w:rFonts w:ascii="Arial" w:hAnsi="Arial" w:cs="Arial"/>
                <w:color w:val="000000" w:themeColor="text1"/>
                <w:sz w:val="20"/>
                <w:szCs w:val="20"/>
              </w:rPr>
            </w:pPr>
            <w:r>
              <w:rPr>
                <w:rFonts w:ascii="Arial" w:hAnsi="Arial" w:cs="Arial"/>
                <w:color w:val="000000" w:themeColor="text1"/>
                <w:sz w:val="20"/>
                <w:szCs w:val="20"/>
              </w:rPr>
              <w:t>.</w:t>
            </w:r>
            <w:r w:rsidR="00260B91">
              <w:rPr>
                <w:rFonts w:ascii="Arial" w:hAnsi="Arial" w:cs="Arial"/>
                <w:color w:val="000000" w:themeColor="text1"/>
                <w:sz w:val="20"/>
                <w:szCs w:val="20"/>
              </w:rPr>
              <w:t>08</w:t>
            </w:r>
          </w:p>
        </w:tc>
        <w:tc>
          <w:tcPr>
            <w:tcW w:w="1260" w:type="dxa"/>
          </w:tcPr>
          <w:p w14:paraId="29FDB7BC" w14:textId="6F54FD0D" w:rsidR="00ED2F00" w:rsidRPr="00785D46" w:rsidRDefault="00ED2F00" w:rsidP="00ED2F00">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E0C52">
              <w:rPr>
                <w:rFonts w:ascii="Arial" w:hAnsi="Arial" w:cs="Arial"/>
                <w:color w:val="000000" w:themeColor="text1"/>
                <w:sz w:val="20"/>
                <w:szCs w:val="20"/>
              </w:rPr>
              <w:t>03</w:t>
            </w:r>
            <w:r w:rsidRPr="00785D46">
              <w:rPr>
                <w:rFonts w:ascii="Arial" w:hAnsi="Arial" w:cs="Arial"/>
                <w:color w:val="000000" w:themeColor="text1"/>
                <w:sz w:val="20"/>
                <w:szCs w:val="20"/>
              </w:rPr>
              <w:t> – </w:t>
            </w:r>
            <w:r w:rsidR="002E0C52">
              <w:rPr>
                <w:rFonts w:ascii="Arial" w:hAnsi="Arial" w:cs="Arial"/>
                <w:color w:val="000000" w:themeColor="text1"/>
                <w:sz w:val="20"/>
                <w:szCs w:val="20"/>
              </w:rPr>
              <w:t>.14</w:t>
            </w:r>
          </w:p>
        </w:tc>
        <w:tc>
          <w:tcPr>
            <w:tcW w:w="1620" w:type="dxa"/>
          </w:tcPr>
          <w:p w14:paraId="057E7F61" w14:textId="2702E1FB" w:rsidR="00ED2F00" w:rsidRPr="00785D46" w:rsidRDefault="00ED2F00" w:rsidP="00ED2F00">
            <w:pPr>
              <w:jc w:val="right"/>
              <w:rPr>
                <w:rFonts w:ascii="Arial" w:hAnsi="Arial" w:cs="Arial"/>
                <w:color w:val="000000" w:themeColor="text1"/>
                <w:sz w:val="20"/>
                <w:szCs w:val="20"/>
              </w:rPr>
            </w:pPr>
            <w:r>
              <w:rPr>
                <w:rFonts w:ascii="Arial" w:hAnsi="Arial" w:cs="Arial"/>
                <w:color w:val="000000" w:themeColor="text1"/>
                <w:sz w:val="20"/>
                <w:szCs w:val="20"/>
              </w:rPr>
              <w:t xml:space="preserve"> </w:t>
            </w:r>
            <w:r w:rsidR="00376FA3">
              <w:rPr>
                <w:rFonts w:ascii="Arial" w:hAnsi="Arial" w:cs="Arial"/>
                <w:color w:val="000000" w:themeColor="text1"/>
                <w:sz w:val="20"/>
                <w:szCs w:val="20"/>
              </w:rPr>
              <w:t xml:space="preserve"> </w:t>
            </w:r>
            <w:r w:rsidRPr="00785D46">
              <w:rPr>
                <w:rFonts w:ascii="Arial" w:hAnsi="Arial" w:cs="Arial"/>
                <w:color w:val="000000" w:themeColor="text1"/>
                <w:sz w:val="20"/>
                <w:szCs w:val="20"/>
              </w:rPr>
              <w:t>.</w:t>
            </w:r>
            <w:r>
              <w:rPr>
                <w:rFonts w:ascii="Arial" w:hAnsi="Arial" w:cs="Arial"/>
                <w:color w:val="000000" w:themeColor="text1"/>
                <w:sz w:val="20"/>
                <w:szCs w:val="20"/>
              </w:rPr>
              <w:t>00</w:t>
            </w:r>
            <w:r w:rsidR="002E0C52">
              <w:rPr>
                <w:rFonts w:ascii="Arial" w:hAnsi="Arial" w:cs="Arial"/>
                <w:color w:val="000000" w:themeColor="text1"/>
                <w:sz w:val="20"/>
                <w:szCs w:val="20"/>
              </w:rPr>
              <w:t>5</w:t>
            </w:r>
          </w:p>
        </w:tc>
        <w:tc>
          <w:tcPr>
            <w:tcW w:w="270" w:type="dxa"/>
          </w:tcPr>
          <w:p w14:paraId="60E9606D" w14:textId="63068559" w:rsidR="00ED2F00" w:rsidRPr="00785D46" w:rsidRDefault="00ED2F00" w:rsidP="00ED2F00">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1605BFFA" w14:textId="77777777" w:rsidTr="00734970">
        <w:tc>
          <w:tcPr>
            <w:tcW w:w="8100" w:type="dxa"/>
          </w:tcPr>
          <w:p w14:paraId="6E41F878" w14:textId="4B9572A0" w:rsidR="004111E9" w:rsidRPr="0049047A" w:rsidRDefault="004111E9" w:rsidP="004E48AE">
            <w:pPr>
              <w:rPr>
                <w:rFonts w:ascii="Arial" w:hAnsi="Arial" w:cs="Arial"/>
                <w:sz w:val="20"/>
                <w:szCs w:val="20"/>
              </w:rPr>
            </w:pPr>
            <w:r>
              <w:rPr>
                <w:rFonts w:ascii="Arial" w:hAnsi="Arial" w:cs="Arial"/>
                <w:sz w:val="20"/>
                <w:szCs w:val="20"/>
              </w:rPr>
              <w:t>Reflected object</w:t>
            </w:r>
            <w:r w:rsidRPr="0049047A">
              <w:rPr>
                <w:rFonts w:ascii="Arial" w:hAnsi="Arial" w:cs="Arial"/>
                <w:sz w:val="20"/>
                <w:szCs w:val="20"/>
              </w:rPr>
              <w:t xml:space="preserve"> </w:t>
            </w:r>
            <w:r>
              <w:rPr>
                <w:rFonts w:ascii="Arial" w:hAnsi="Arial" w:cs="Arial"/>
                <w:sz w:val="20"/>
                <w:szCs w:val="20"/>
              </w:rPr>
              <w:t>* Outcome assessment model</w:t>
            </w:r>
          </w:p>
        </w:tc>
        <w:tc>
          <w:tcPr>
            <w:tcW w:w="1620" w:type="dxa"/>
          </w:tcPr>
          <w:p w14:paraId="73E60B54" w14:textId="5C6234D8"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E0C52">
              <w:rPr>
                <w:rFonts w:ascii="Arial" w:hAnsi="Arial" w:cs="Arial"/>
                <w:color w:val="000000" w:themeColor="text1"/>
                <w:sz w:val="20"/>
                <w:szCs w:val="20"/>
              </w:rPr>
              <w:t>10</w:t>
            </w:r>
          </w:p>
        </w:tc>
        <w:tc>
          <w:tcPr>
            <w:tcW w:w="1260" w:type="dxa"/>
          </w:tcPr>
          <w:p w14:paraId="5B4D798B" w14:textId="62B07F1C"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2E0C52">
              <w:rPr>
                <w:rFonts w:ascii="Arial" w:hAnsi="Arial" w:cs="Arial"/>
                <w:color w:val="000000" w:themeColor="text1"/>
                <w:sz w:val="20"/>
                <w:szCs w:val="20"/>
              </w:rPr>
              <w:t>04</w:t>
            </w:r>
            <w:r w:rsidRPr="00785D46">
              <w:rPr>
                <w:rFonts w:ascii="Arial" w:hAnsi="Arial" w:cs="Arial"/>
                <w:color w:val="000000" w:themeColor="text1"/>
                <w:sz w:val="20"/>
                <w:szCs w:val="20"/>
              </w:rPr>
              <w:t> – .</w:t>
            </w:r>
            <w:r w:rsidR="00734970">
              <w:rPr>
                <w:rFonts w:ascii="Arial" w:hAnsi="Arial" w:cs="Arial"/>
                <w:color w:val="000000" w:themeColor="text1"/>
                <w:sz w:val="20"/>
                <w:szCs w:val="20"/>
              </w:rPr>
              <w:t>1</w:t>
            </w:r>
            <w:r w:rsidR="002E0C52">
              <w:rPr>
                <w:rFonts w:ascii="Arial" w:hAnsi="Arial" w:cs="Arial"/>
                <w:color w:val="000000" w:themeColor="text1"/>
                <w:sz w:val="20"/>
                <w:szCs w:val="20"/>
              </w:rPr>
              <w:t>6</w:t>
            </w:r>
          </w:p>
        </w:tc>
        <w:tc>
          <w:tcPr>
            <w:tcW w:w="1620" w:type="dxa"/>
          </w:tcPr>
          <w:p w14:paraId="463CB638" w14:textId="1D457D13" w:rsidR="004111E9" w:rsidRPr="00785D46" w:rsidRDefault="004111E9" w:rsidP="004E48AE">
            <w:pPr>
              <w:jc w:val="right"/>
              <w:rPr>
                <w:rFonts w:ascii="Arial" w:hAnsi="Arial" w:cs="Arial"/>
                <w:color w:val="000000" w:themeColor="text1"/>
                <w:sz w:val="20"/>
                <w:szCs w:val="20"/>
              </w:rPr>
            </w:pPr>
            <w:r>
              <w:rPr>
                <w:rStyle w:val="Strong"/>
                <w:rFonts w:ascii="Arial" w:hAnsi="Arial" w:cs="Arial"/>
                <w:b w:val="0"/>
                <w:bCs w:val="0"/>
                <w:color w:val="000000" w:themeColor="text1"/>
                <w:sz w:val="20"/>
                <w:szCs w:val="20"/>
              </w:rPr>
              <w:t>.</w:t>
            </w:r>
            <w:r w:rsidR="00376FA3">
              <w:rPr>
                <w:rStyle w:val="Strong"/>
                <w:rFonts w:ascii="Arial" w:hAnsi="Arial" w:cs="Arial"/>
                <w:b w:val="0"/>
                <w:bCs w:val="0"/>
                <w:color w:val="000000" w:themeColor="text1"/>
                <w:sz w:val="20"/>
                <w:szCs w:val="20"/>
              </w:rPr>
              <w:t>0</w:t>
            </w:r>
            <w:r w:rsidR="002E0C52">
              <w:rPr>
                <w:rStyle w:val="Strong"/>
                <w:rFonts w:ascii="Arial" w:hAnsi="Arial" w:cs="Arial"/>
                <w:b w:val="0"/>
                <w:bCs w:val="0"/>
                <w:color w:val="000000" w:themeColor="text1"/>
                <w:sz w:val="20"/>
                <w:szCs w:val="20"/>
              </w:rPr>
              <w:t>01</w:t>
            </w:r>
          </w:p>
        </w:tc>
        <w:tc>
          <w:tcPr>
            <w:tcW w:w="270" w:type="dxa"/>
          </w:tcPr>
          <w:p w14:paraId="22274B53" w14:textId="49E8E4C9" w:rsidR="004111E9" w:rsidRPr="00785D46" w:rsidRDefault="00376FA3"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329F572E" w14:textId="77777777" w:rsidTr="00734970">
        <w:tc>
          <w:tcPr>
            <w:tcW w:w="8100" w:type="dxa"/>
          </w:tcPr>
          <w:p w14:paraId="75A292C3" w14:textId="2CA84366" w:rsidR="004111E9" w:rsidRPr="0049047A" w:rsidRDefault="004111E9" w:rsidP="004E48AE">
            <w:pPr>
              <w:rPr>
                <w:rFonts w:ascii="Arial" w:hAnsi="Arial" w:cs="Arial"/>
                <w:sz w:val="20"/>
                <w:szCs w:val="20"/>
              </w:rPr>
            </w:pPr>
            <w:r>
              <w:rPr>
                <w:rFonts w:ascii="Arial" w:hAnsi="Arial" w:cs="Arial"/>
                <w:sz w:val="20"/>
                <w:szCs w:val="20"/>
              </w:rPr>
              <w:t>Reflected object</w:t>
            </w:r>
            <w:r w:rsidR="002E0C52">
              <w:rPr>
                <w:rFonts w:ascii="Arial" w:hAnsi="Arial" w:cs="Arial"/>
                <w:sz w:val="20"/>
                <w:szCs w:val="20"/>
              </w:rPr>
              <w:t xml:space="preserve"> </w:t>
            </w:r>
            <w:r w:rsidRPr="0049047A">
              <w:rPr>
                <w:rFonts w:ascii="Arial" w:hAnsi="Arial" w:cs="Arial"/>
                <w:sz w:val="20"/>
                <w:szCs w:val="20"/>
              </w:rPr>
              <w:t xml:space="preserve">* </w:t>
            </w:r>
            <w:r>
              <w:rPr>
                <w:rFonts w:ascii="Arial" w:hAnsi="Arial" w:cs="Arial"/>
                <w:sz w:val="20"/>
                <w:szCs w:val="20"/>
              </w:rPr>
              <w:t>Counterfactual thinking model</w:t>
            </w:r>
          </w:p>
        </w:tc>
        <w:tc>
          <w:tcPr>
            <w:tcW w:w="1620" w:type="dxa"/>
          </w:tcPr>
          <w:p w14:paraId="78E544D6" w14:textId="4348A76D"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A3ABF">
              <w:rPr>
                <w:rFonts w:ascii="Arial" w:hAnsi="Arial" w:cs="Arial"/>
                <w:color w:val="000000" w:themeColor="text1"/>
                <w:sz w:val="20"/>
                <w:szCs w:val="20"/>
              </w:rPr>
              <w:t>09</w:t>
            </w:r>
          </w:p>
        </w:tc>
        <w:tc>
          <w:tcPr>
            <w:tcW w:w="1260" w:type="dxa"/>
          </w:tcPr>
          <w:p w14:paraId="0E8ECBA4" w14:textId="7BA0BF10" w:rsidR="004111E9" w:rsidRPr="00785D46" w:rsidRDefault="004111E9" w:rsidP="004E48AE">
            <w:pPr>
              <w:jc w:val="right"/>
              <w:rPr>
                <w:rFonts w:ascii="Arial" w:hAnsi="Arial" w:cs="Arial"/>
                <w:color w:val="000000" w:themeColor="text1"/>
                <w:sz w:val="20"/>
                <w:szCs w:val="20"/>
              </w:rPr>
            </w:pPr>
            <w:r w:rsidRPr="00785D46">
              <w:rPr>
                <w:rFonts w:ascii="Arial" w:hAnsi="Arial" w:cs="Arial"/>
                <w:color w:val="000000" w:themeColor="text1"/>
                <w:sz w:val="20"/>
                <w:szCs w:val="20"/>
              </w:rPr>
              <w:t>.</w:t>
            </w:r>
            <w:r w:rsidR="004A3ABF">
              <w:rPr>
                <w:rFonts w:ascii="Arial" w:hAnsi="Arial" w:cs="Arial"/>
                <w:color w:val="000000" w:themeColor="text1"/>
                <w:sz w:val="20"/>
                <w:szCs w:val="20"/>
              </w:rPr>
              <w:t>03</w:t>
            </w:r>
            <w:r w:rsidRPr="00785D46">
              <w:rPr>
                <w:rFonts w:ascii="Arial" w:hAnsi="Arial" w:cs="Arial"/>
                <w:color w:val="000000" w:themeColor="text1"/>
                <w:sz w:val="20"/>
                <w:szCs w:val="20"/>
              </w:rPr>
              <w:t> – .</w:t>
            </w:r>
            <w:r w:rsidR="00376FA3">
              <w:rPr>
                <w:rFonts w:ascii="Arial" w:hAnsi="Arial" w:cs="Arial"/>
                <w:color w:val="000000" w:themeColor="text1"/>
                <w:sz w:val="20"/>
                <w:szCs w:val="20"/>
              </w:rPr>
              <w:t>1</w:t>
            </w:r>
            <w:r w:rsidR="004A3ABF">
              <w:rPr>
                <w:rFonts w:ascii="Arial" w:hAnsi="Arial" w:cs="Arial"/>
                <w:color w:val="000000" w:themeColor="text1"/>
                <w:sz w:val="20"/>
                <w:szCs w:val="20"/>
              </w:rPr>
              <w:t>5</w:t>
            </w:r>
          </w:p>
        </w:tc>
        <w:tc>
          <w:tcPr>
            <w:tcW w:w="1620" w:type="dxa"/>
          </w:tcPr>
          <w:p w14:paraId="17271CD6" w14:textId="6DD7D147" w:rsidR="004111E9" w:rsidRPr="00785D46" w:rsidRDefault="004111E9" w:rsidP="004E48AE">
            <w:pPr>
              <w:jc w:val="right"/>
              <w:rPr>
                <w:rFonts w:ascii="Arial" w:hAnsi="Arial" w:cs="Arial"/>
                <w:color w:val="000000" w:themeColor="text1"/>
                <w:sz w:val="20"/>
                <w:szCs w:val="20"/>
              </w:rPr>
            </w:pPr>
            <w:r w:rsidRPr="00785D46">
              <w:rPr>
                <w:rStyle w:val="Strong"/>
                <w:rFonts w:ascii="Arial" w:hAnsi="Arial" w:cs="Arial"/>
                <w:b w:val="0"/>
                <w:bCs w:val="0"/>
                <w:color w:val="000000" w:themeColor="text1"/>
                <w:sz w:val="20"/>
                <w:szCs w:val="20"/>
              </w:rPr>
              <w:t>.</w:t>
            </w:r>
            <w:r w:rsidR="00376FA3">
              <w:rPr>
                <w:rStyle w:val="Strong"/>
                <w:rFonts w:ascii="Arial" w:hAnsi="Arial" w:cs="Arial"/>
                <w:b w:val="0"/>
                <w:bCs w:val="0"/>
                <w:color w:val="000000" w:themeColor="text1"/>
                <w:sz w:val="20"/>
                <w:szCs w:val="20"/>
              </w:rPr>
              <w:t>0</w:t>
            </w:r>
            <w:r w:rsidR="004A3ABF">
              <w:rPr>
                <w:rStyle w:val="Strong"/>
                <w:rFonts w:ascii="Arial" w:hAnsi="Arial" w:cs="Arial"/>
                <w:b w:val="0"/>
                <w:bCs w:val="0"/>
                <w:color w:val="000000" w:themeColor="text1"/>
                <w:sz w:val="20"/>
                <w:szCs w:val="20"/>
              </w:rPr>
              <w:t>02</w:t>
            </w:r>
          </w:p>
        </w:tc>
        <w:tc>
          <w:tcPr>
            <w:tcW w:w="270" w:type="dxa"/>
          </w:tcPr>
          <w:p w14:paraId="5289F171" w14:textId="06E69974" w:rsidR="004111E9" w:rsidRPr="00785D46" w:rsidRDefault="00376FA3"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376FA3" w14:paraId="50E6FC1F" w14:textId="77777777" w:rsidTr="00734970">
        <w:tc>
          <w:tcPr>
            <w:tcW w:w="8100" w:type="dxa"/>
          </w:tcPr>
          <w:p w14:paraId="302262C9" w14:textId="2DF372E9" w:rsidR="00376FA3" w:rsidRPr="0049047A" w:rsidRDefault="00376FA3" w:rsidP="004E48AE">
            <w:pPr>
              <w:rPr>
                <w:rFonts w:ascii="Arial" w:hAnsi="Arial" w:cs="Arial"/>
                <w:sz w:val="20"/>
                <w:szCs w:val="20"/>
              </w:rPr>
            </w:pPr>
            <w:r>
              <w:rPr>
                <w:rFonts w:ascii="Arial" w:hAnsi="Arial" w:cs="Arial"/>
                <w:sz w:val="20"/>
                <w:szCs w:val="20"/>
              </w:rPr>
              <w:t xml:space="preserve">Outcome assessment model </w:t>
            </w:r>
            <w:r w:rsidRPr="0049047A">
              <w:rPr>
                <w:rFonts w:ascii="Arial" w:hAnsi="Arial" w:cs="Arial"/>
                <w:sz w:val="20"/>
                <w:szCs w:val="20"/>
              </w:rPr>
              <w:t xml:space="preserve">* </w:t>
            </w:r>
            <w:r>
              <w:rPr>
                <w:rFonts w:ascii="Arial" w:hAnsi="Arial" w:cs="Arial"/>
                <w:sz w:val="20"/>
                <w:szCs w:val="20"/>
              </w:rPr>
              <w:t>Counterfactual thinking model</w:t>
            </w:r>
          </w:p>
        </w:tc>
        <w:tc>
          <w:tcPr>
            <w:tcW w:w="1620" w:type="dxa"/>
          </w:tcPr>
          <w:p w14:paraId="32347AA8" w14:textId="2ED8F995" w:rsidR="00376FA3" w:rsidRPr="00EC03D3" w:rsidRDefault="00376FA3"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4A3ABF">
              <w:rPr>
                <w:rFonts w:ascii="Arial" w:hAnsi="Arial" w:cs="Arial"/>
                <w:color w:val="000000" w:themeColor="text1"/>
                <w:sz w:val="20"/>
                <w:szCs w:val="20"/>
              </w:rPr>
              <w:t>15</w:t>
            </w:r>
          </w:p>
        </w:tc>
        <w:tc>
          <w:tcPr>
            <w:tcW w:w="1260" w:type="dxa"/>
          </w:tcPr>
          <w:p w14:paraId="22525D5E" w14:textId="21E20686" w:rsidR="00376FA3" w:rsidRDefault="00376FA3" w:rsidP="004E48AE">
            <w:pPr>
              <w:jc w:val="right"/>
              <w:rPr>
                <w:rFonts w:ascii="Arial" w:hAnsi="Arial" w:cs="Arial"/>
                <w:color w:val="000000" w:themeColor="text1"/>
                <w:sz w:val="20"/>
                <w:szCs w:val="20"/>
              </w:rPr>
            </w:pPr>
            <w:r>
              <w:rPr>
                <w:rFonts w:ascii="Arial" w:hAnsi="Arial" w:cs="Arial"/>
                <w:color w:val="000000" w:themeColor="text1"/>
                <w:sz w:val="20"/>
                <w:szCs w:val="20"/>
              </w:rPr>
              <w:t>-.2</w:t>
            </w:r>
            <w:r w:rsidR="004A3ABF">
              <w:rPr>
                <w:rFonts w:ascii="Arial" w:hAnsi="Arial" w:cs="Arial"/>
                <w:color w:val="000000" w:themeColor="text1"/>
                <w:sz w:val="20"/>
                <w:szCs w:val="20"/>
              </w:rPr>
              <w:t>1</w:t>
            </w:r>
            <w:r>
              <w:rPr>
                <w:rFonts w:ascii="Arial" w:hAnsi="Arial" w:cs="Arial"/>
                <w:color w:val="000000" w:themeColor="text1"/>
                <w:sz w:val="20"/>
                <w:szCs w:val="20"/>
              </w:rPr>
              <w:t xml:space="preserve"> </w:t>
            </w:r>
            <w:r w:rsidRPr="00785D46">
              <w:rPr>
                <w:rFonts w:ascii="Arial" w:hAnsi="Arial" w:cs="Arial"/>
                <w:color w:val="000000" w:themeColor="text1"/>
                <w:sz w:val="20"/>
                <w:szCs w:val="20"/>
              </w:rPr>
              <w:t>– </w:t>
            </w:r>
            <w:r>
              <w:rPr>
                <w:rFonts w:ascii="Arial" w:hAnsi="Arial" w:cs="Arial"/>
                <w:color w:val="000000" w:themeColor="text1"/>
                <w:sz w:val="20"/>
                <w:szCs w:val="20"/>
              </w:rPr>
              <w:t>-</w:t>
            </w:r>
            <w:r w:rsidRPr="00785D46">
              <w:rPr>
                <w:rFonts w:ascii="Arial" w:hAnsi="Arial" w:cs="Arial"/>
                <w:color w:val="000000" w:themeColor="text1"/>
                <w:sz w:val="20"/>
                <w:szCs w:val="20"/>
              </w:rPr>
              <w:t>.</w:t>
            </w:r>
            <w:r w:rsidR="004A3ABF">
              <w:rPr>
                <w:rFonts w:ascii="Arial" w:hAnsi="Arial" w:cs="Arial"/>
                <w:color w:val="000000" w:themeColor="text1"/>
                <w:sz w:val="20"/>
                <w:szCs w:val="20"/>
              </w:rPr>
              <w:t>09</w:t>
            </w:r>
          </w:p>
        </w:tc>
        <w:tc>
          <w:tcPr>
            <w:tcW w:w="1620" w:type="dxa"/>
          </w:tcPr>
          <w:p w14:paraId="4CD4ACEC" w14:textId="57373B9B" w:rsidR="00376FA3" w:rsidRPr="00EC03D3" w:rsidRDefault="00376FA3" w:rsidP="004E48AE">
            <w:pPr>
              <w:jc w:val="right"/>
              <w:rPr>
                <w:rStyle w:val="Strong"/>
                <w:rFonts w:ascii="Arial" w:hAnsi="Arial" w:cs="Arial"/>
                <w:b w:val="0"/>
                <w:bCs w:val="0"/>
                <w:color w:val="000000" w:themeColor="text1"/>
                <w:sz w:val="20"/>
                <w:szCs w:val="20"/>
              </w:rPr>
            </w:pPr>
            <w:r>
              <w:rPr>
                <w:rFonts w:ascii="Arial" w:hAnsi="Arial" w:cs="Arial"/>
                <w:color w:val="000000" w:themeColor="text1"/>
                <w:sz w:val="20"/>
                <w:szCs w:val="20"/>
              </w:rPr>
              <w:t xml:space="preserve">&lt; </w:t>
            </w:r>
            <w:r w:rsidRPr="00785D46">
              <w:rPr>
                <w:rFonts w:ascii="Arial" w:hAnsi="Arial" w:cs="Arial"/>
                <w:color w:val="000000" w:themeColor="text1"/>
                <w:sz w:val="20"/>
                <w:szCs w:val="20"/>
              </w:rPr>
              <w:t>.</w:t>
            </w:r>
            <w:r>
              <w:rPr>
                <w:rFonts w:ascii="Arial" w:hAnsi="Arial" w:cs="Arial"/>
                <w:color w:val="000000" w:themeColor="text1"/>
                <w:sz w:val="20"/>
                <w:szCs w:val="20"/>
              </w:rPr>
              <w:t>001</w:t>
            </w:r>
          </w:p>
        </w:tc>
        <w:tc>
          <w:tcPr>
            <w:tcW w:w="270" w:type="dxa"/>
          </w:tcPr>
          <w:p w14:paraId="15FAC868" w14:textId="7CF68F35" w:rsidR="00376FA3" w:rsidRPr="00EC03D3" w:rsidRDefault="00376FA3" w:rsidP="004E48AE">
            <w:pPr>
              <w:jc w:val="center"/>
              <w:rPr>
                <w:rFonts w:ascii="Arial" w:hAnsi="Arial" w:cs="Arial"/>
                <w:color w:val="000000" w:themeColor="text1"/>
                <w:sz w:val="20"/>
                <w:szCs w:val="20"/>
              </w:rPr>
            </w:pPr>
            <w:r>
              <w:rPr>
                <w:rFonts w:ascii="Arial" w:hAnsi="Arial" w:cs="Arial"/>
                <w:color w:val="000000" w:themeColor="text1"/>
                <w:sz w:val="20"/>
                <w:szCs w:val="20"/>
              </w:rPr>
              <w:t>*</w:t>
            </w:r>
          </w:p>
        </w:tc>
      </w:tr>
      <w:tr w:rsidR="004111E9" w14:paraId="2C18867C" w14:textId="77777777" w:rsidTr="00734970">
        <w:tc>
          <w:tcPr>
            <w:tcW w:w="8100" w:type="dxa"/>
          </w:tcPr>
          <w:p w14:paraId="47808FF8" w14:textId="4E2E6BBB" w:rsidR="004111E9" w:rsidRPr="0049047A" w:rsidRDefault="004111E9" w:rsidP="004E48AE">
            <w:pPr>
              <w:rPr>
                <w:rFonts w:ascii="Arial" w:hAnsi="Arial" w:cs="Arial"/>
                <w:sz w:val="20"/>
                <w:szCs w:val="20"/>
              </w:rPr>
            </w:pPr>
            <w:r w:rsidRPr="0049047A">
              <w:rPr>
                <w:rFonts w:ascii="Arial" w:hAnsi="Arial" w:cs="Arial"/>
                <w:sz w:val="20"/>
                <w:szCs w:val="20"/>
              </w:rPr>
              <w:t>(</w:t>
            </w:r>
            <w:r>
              <w:rPr>
                <w:rFonts w:ascii="Arial" w:hAnsi="Arial" w:cs="Arial"/>
                <w:sz w:val="20"/>
                <w:szCs w:val="20"/>
              </w:rPr>
              <w:t>Reflected object</w:t>
            </w:r>
            <w:r w:rsidRPr="0049047A">
              <w:rPr>
                <w:rFonts w:ascii="Arial" w:hAnsi="Arial" w:cs="Arial"/>
                <w:sz w:val="20"/>
                <w:szCs w:val="20"/>
              </w:rPr>
              <w:t xml:space="preserve"> * </w:t>
            </w:r>
            <w:r w:rsidR="00734970">
              <w:rPr>
                <w:rFonts w:ascii="Arial" w:hAnsi="Arial" w:cs="Arial"/>
                <w:sz w:val="20"/>
                <w:szCs w:val="20"/>
              </w:rPr>
              <w:t>Outcome assessment model</w:t>
            </w:r>
            <w:r w:rsidRPr="0049047A">
              <w:rPr>
                <w:rFonts w:ascii="Arial" w:hAnsi="Arial" w:cs="Arial"/>
                <w:sz w:val="20"/>
                <w:szCs w:val="20"/>
              </w:rPr>
              <w:t xml:space="preserve">) </w:t>
            </w:r>
            <w:r w:rsidR="00734970" w:rsidRPr="0049047A">
              <w:rPr>
                <w:rFonts w:ascii="Arial" w:hAnsi="Arial" w:cs="Arial"/>
                <w:sz w:val="20"/>
                <w:szCs w:val="20"/>
              </w:rPr>
              <w:t xml:space="preserve">* </w:t>
            </w:r>
            <w:r w:rsidR="00734970">
              <w:rPr>
                <w:rFonts w:ascii="Arial" w:hAnsi="Arial" w:cs="Arial"/>
                <w:sz w:val="20"/>
                <w:szCs w:val="20"/>
              </w:rPr>
              <w:t>Counterfactual thinking model</w:t>
            </w:r>
          </w:p>
        </w:tc>
        <w:tc>
          <w:tcPr>
            <w:tcW w:w="1620" w:type="dxa"/>
          </w:tcPr>
          <w:p w14:paraId="2A200A6A" w14:textId="6F2E107A" w:rsidR="004111E9" w:rsidRPr="00EC03D3" w:rsidRDefault="004A3ABF"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004111E9" w:rsidRPr="00EC03D3">
              <w:rPr>
                <w:rFonts w:ascii="Arial" w:hAnsi="Arial" w:cs="Arial"/>
                <w:color w:val="000000" w:themeColor="text1"/>
                <w:sz w:val="20"/>
                <w:szCs w:val="20"/>
              </w:rPr>
              <w:t>.</w:t>
            </w:r>
            <w:r>
              <w:rPr>
                <w:rFonts w:ascii="Arial" w:hAnsi="Arial" w:cs="Arial"/>
                <w:color w:val="000000" w:themeColor="text1"/>
                <w:sz w:val="20"/>
                <w:szCs w:val="20"/>
              </w:rPr>
              <w:t>04</w:t>
            </w:r>
          </w:p>
        </w:tc>
        <w:tc>
          <w:tcPr>
            <w:tcW w:w="1260" w:type="dxa"/>
          </w:tcPr>
          <w:p w14:paraId="2A3C5EDF" w14:textId="08ACDB64" w:rsidR="004111E9" w:rsidRPr="00EC03D3" w:rsidRDefault="004111E9" w:rsidP="004E48AE">
            <w:pPr>
              <w:jc w:val="right"/>
              <w:rPr>
                <w:rFonts w:ascii="Arial" w:hAnsi="Arial" w:cs="Arial"/>
                <w:color w:val="000000" w:themeColor="text1"/>
                <w:sz w:val="20"/>
                <w:szCs w:val="20"/>
              </w:rPr>
            </w:pPr>
            <w:r>
              <w:rPr>
                <w:rFonts w:ascii="Arial" w:hAnsi="Arial" w:cs="Arial"/>
                <w:color w:val="000000" w:themeColor="text1"/>
                <w:sz w:val="20"/>
                <w:szCs w:val="20"/>
              </w:rPr>
              <w:t>-</w:t>
            </w:r>
            <w:r w:rsidRPr="00EC03D3">
              <w:rPr>
                <w:rFonts w:ascii="Arial" w:hAnsi="Arial" w:cs="Arial"/>
                <w:color w:val="000000" w:themeColor="text1"/>
                <w:sz w:val="20"/>
                <w:szCs w:val="20"/>
              </w:rPr>
              <w:t>.</w:t>
            </w:r>
            <w:r w:rsidR="004A3ABF">
              <w:rPr>
                <w:rFonts w:ascii="Arial" w:hAnsi="Arial" w:cs="Arial"/>
                <w:color w:val="000000" w:themeColor="text1"/>
                <w:sz w:val="20"/>
                <w:szCs w:val="20"/>
              </w:rPr>
              <w:t>10</w:t>
            </w:r>
            <w:r w:rsidRPr="00EC03D3">
              <w:rPr>
                <w:rFonts w:ascii="Arial" w:hAnsi="Arial" w:cs="Arial"/>
                <w:color w:val="000000" w:themeColor="text1"/>
                <w:sz w:val="20"/>
                <w:szCs w:val="20"/>
              </w:rPr>
              <w:t> – </w:t>
            </w:r>
            <w:r w:rsidR="004A3ABF">
              <w:rPr>
                <w:rFonts w:ascii="Arial" w:hAnsi="Arial" w:cs="Arial"/>
                <w:color w:val="000000" w:themeColor="text1"/>
                <w:sz w:val="20"/>
                <w:szCs w:val="20"/>
              </w:rPr>
              <w:t>.02</w:t>
            </w:r>
          </w:p>
        </w:tc>
        <w:tc>
          <w:tcPr>
            <w:tcW w:w="1620" w:type="dxa"/>
          </w:tcPr>
          <w:p w14:paraId="69106D19" w14:textId="75878704" w:rsidR="004111E9" w:rsidRPr="00EC03D3" w:rsidRDefault="004111E9" w:rsidP="004E48AE">
            <w:pPr>
              <w:jc w:val="right"/>
              <w:rPr>
                <w:rFonts w:ascii="Arial" w:hAnsi="Arial" w:cs="Arial"/>
                <w:color w:val="000000" w:themeColor="text1"/>
                <w:sz w:val="20"/>
                <w:szCs w:val="20"/>
              </w:rPr>
            </w:pPr>
            <w:r w:rsidRPr="00EC03D3">
              <w:rPr>
                <w:rStyle w:val="Strong"/>
                <w:rFonts w:ascii="Arial" w:hAnsi="Arial" w:cs="Arial"/>
                <w:b w:val="0"/>
                <w:bCs w:val="0"/>
                <w:color w:val="000000" w:themeColor="text1"/>
                <w:sz w:val="20"/>
                <w:szCs w:val="20"/>
              </w:rPr>
              <w:t xml:space="preserve"> .</w:t>
            </w:r>
            <w:r w:rsidR="00376FA3">
              <w:rPr>
                <w:rStyle w:val="Strong"/>
                <w:rFonts w:ascii="Arial" w:hAnsi="Arial" w:cs="Arial"/>
                <w:b w:val="0"/>
                <w:bCs w:val="0"/>
                <w:color w:val="000000" w:themeColor="text1"/>
                <w:sz w:val="20"/>
                <w:szCs w:val="20"/>
              </w:rPr>
              <w:t>228</w:t>
            </w:r>
          </w:p>
        </w:tc>
        <w:tc>
          <w:tcPr>
            <w:tcW w:w="270" w:type="dxa"/>
          </w:tcPr>
          <w:p w14:paraId="36363AFD" w14:textId="40909093" w:rsidR="004111E9" w:rsidRPr="00EC03D3" w:rsidRDefault="004111E9" w:rsidP="004E48AE">
            <w:pPr>
              <w:jc w:val="center"/>
              <w:rPr>
                <w:rFonts w:ascii="Arial" w:hAnsi="Arial" w:cs="Arial"/>
                <w:color w:val="000000" w:themeColor="text1"/>
                <w:sz w:val="20"/>
                <w:szCs w:val="20"/>
              </w:rPr>
            </w:pPr>
          </w:p>
        </w:tc>
      </w:tr>
      <w:tr w:rsidR="004111E9" w14:paraId="3D2B301D" w14:textId="77777777" w:rsidTr="00734970">
        <w:tc>
          <w:tcPr>
            <w:tcW w:w="8100" w:type="dxa"/>
          </w:tcPr>
          <w:p w14:paraId="43EC11A6" w14:textId="77777777" w:rsidR="004111E9" w:rsidRPr="0049047A" w:rsidRDefault="004111E9" w:rsidP="004E48AE">
            <w:pPr>
              <w:rPr>
                <w:rFonts w:ascii="Arial" w:hAnsi="Arial" w:cs="Arial"/>
                <w:sz w:val="20"/>
                <w:szCs w:val="20"/>
              </w:rPr>
            </w:pPr>
          </w:p>
        </w:tc>
        <w:tc>
          <w:tcPr>
            <w:tcW w:w="1620" w:type="dxa"/>
          </w:tcPr>
          <w:p w14:paraId="526DD589" w14:textId="77777777" w:rsidR="004111E9" w:rsidRPr="0049047A" w:rsidRDefault="004111E9" w:rsidP="004E48AE">
            <w:pPr>
              <w:jc w:val="center"/>
              <w:rPr>
                <w:rFonts w:ascii="Arial" w:hAnsi="Arial" w:cs="Arial"/>
                <w:sz w:val="20"/>
                <w:szCs w:val="20"/>
              </w:rPr>
            </w:pPr>
          </w:p>
        </w:tc>
        <w:tc>
          <w:tcPr>
            <w:tcW w:w="1260" w:type="dxa"/>
          </w:tcPr>
          <w:p w14:paraId="5AA5C681" w14:textId="77777777" w:rsidR="004111E9" w:rsidRPr="0049047A" w:rsidRDefault="004111E9" w:rsidP="004E48AE">
            <w:pPr>
              <w:jc w:val="center"/>
              <w:rPr>
                <w:rFonts w:ascii="Arial" w:hAnsi="Arial" w:cs="Arial"/>
                <w:sz w:val="20"/>
                <w:szCs w:val="20"/>
              </w:rPr>
            </w:pPr>
          </w:p>
        </w:tc>
        <w:tc>
          <w:tcPr>
            <w:tcW w:w="1620" w:type="dxa"/>
          </w:tcPr>
          <w:p w14:paraId="24BD259F" w14:textId="77777777" w:rsidR="004111E9" w:rsidRPr="0049047A" w:rsidRDefault="004111E9" w:rsidP="004E48AE">
            <w:pPr>
              <w:jc w:val="center"/>
              <w:rPr>
                <w:rFonts w:ascii="Arial" w:hAnsi="Arial" w:cs="Arial"/>
                <w:sz w:val="20"/>
                <w:szCs w:val="20"/>
              </w:rPr>
            </w:pPr>
          </w:p>
        </w:tc>
        <w:tc>
          <w:tcPr>
            <w:tcW w:w="270" w:type="dxa"/>
          </w:tcPr>
          <w:p w14:paraId="075907AD" w14:textId="77777777" w:rsidR="004111E9" w:rsidRPr="0049047A" w:rsidRDefault="004111E9" w:rsidP="004E48AE">
            <w:pPr>
              <w:jc w:val="center"/>
              <w:rPr>
                <w:rFonts w:ascii="Arial" w:hAnsi="Arial" w:cs="Arial"/>
                <w:sz w:val="20"/>
                <w:szCs w:val="20"/>
              </w:rPr>
            </w:pPr>
          </w:p>
        </w:tc>
      </w:tr>
      <w:tr w:rsidR="004111E9" w14:paraId="75C7B1ED" w14:textId="77777777" w:rsidTr="00734970">
        <w:tc>
          <w:tcPr>
            <w:tcW w:w="8100" w:type="dxa"/>
          </w:tcPr>
          <w:p w14:paraId="3CE1AB24" w14:textId="77777777" w:rsidR="004111E9" w:rsidRPr="0049047A" w:rsidRDefault="004111E9" w:rsidP="004E48AE">
            <w:pPr>
              <w:jc w:val="center"/>
              <w:rPr>
                <w:rFonts w:ascii="Arial" w:hAnsi="Arial" w:cs="Arial"/>
                <w:b/>
                <w:bCs/>
                <w:i/>
                <w:iCs/>
                <w:sz w:val="20"/>
                <w:szCs w:val="20"/>
              </w:rPr>
            </w:pPr>
            <w:r w:rsidRPr="0049047A">
              <w:rPr>
                <w:rFonts w:ascii="Arial" w:hAnsi="Arial" w:cs="Arial"/>
                <w:b/>
                <w:bCs/>
                <w:i/>
                <w:iCs/>
                <w:sz w:val="20"/>
                <w:szCs w:val="20"/>
              </w:rPr>
              <w:t>Random Effects</w:t>
            </w:r>
          </w:p>
        </w:tc>
        <w:tc>
          <w:tcPr>
            <w:tcW w:w="1620" w:type="dxa"/>
          </w:tcPr>
          <w:p w14:paraId="386F5F6B" w14:textId="77777777" w:rsidR="004111E9" w:rsidRPr="0049047A" w:rsidRDefault="004111E9" w:rsidP="004E48AE">
            <w:pPr>
              <w:jc w:val="center"/>
              <w:rPr>
                <w:rFonts w:ascii="Arial" w:hAnsi="Arial" w:cs="Arial"/>
                <w:sz w:val="20"/>
                <w:szCs w:val="20"/>
              </w:rPr>
            </w:pPr>
          </w:p>
        </w:tc>
        <w:tc>
          <w:tcPr>
            <w:tcW w:w="1260" w:type="dxa"/>
          </w:tcPr>
          <w:p w14:paraId="23AC4F75" w14:textId="77777777" w:rsidR="004111E9" w:rsidRPr="0049047A" w:rsidRDefault="004111E9" w:rsidP="004E48AE">
            <w:pPr>
              <w:jc w:val="center"/>
              <w:rPr>
                <w:rFonts w:ascii="Arial" w:hAnsi="Arial" w:cs="Arial"/>
                <w:sz w:val="20"/>
                <w:szCs w:val="20"/>
              </w:rPr>
            </w:pPr>
          </w:p>
        </w:tc>
        <w:tc>
          <w:tcPr>
            <w:tcW w:w="1620" w:type="dxa"/>
          </w:tcPr>
          <w:p w14:paraId="24710F33" w14:textId="77777777" w:rsidR="004111E9" w:rsidRPr="0049047A" w:rsidRDefault="004111E9" w:rsidP="004E48AE">
            <w:pPr>
              <w:jc w:val="center"/>
              <w:rPr>
                <w:rFonts w:ascii="Arial" w:hAnsi="Arial" w:cs="Arial"/>
                <w:sz w:val="20"/>
                <w:szCs w:val="20"/>
              </w:rPr>
            </w:pPr>
          </w:p>
        </w:tc>
        <w:tc>
          <w:tcPr>
            <w:tcW w:w="270" w:type="dxa"/>
          </w:tcPr>
          <w:p w14:paraId="2060ED3F" w14:textId="77777777" w:rsidR="004111E9" w:rsidRPr="0049047A" w:rsidRDefault="004111E9" w:rsidP="004E48AE">
            <w:pPr>
              <w:jc w:val="center"/>
              <w:rPr>
                <w:rFonts w:ascii="Arial" w:hAnsi="Arial" w:cs="Arial"/>
                <w:sz w:val="20"/>
                <w:szCs w:val="20"/>
              </w:rPr>
            </w:pPr>
          </w:p>
        </w:tc>
      </w:tr>
      <w:tr w:rsidR="004111E9" w14:paraId="017C8CF9" w14:textId="77777777" w:rsidTr="00734970">
        <w:tc>
          <w:tcPr>
            <w:tcW w:w="8100" w:type="dxa"/>
          </w:tcPr>
          <w:p w14:paraId="0901D55A" w14:textId="77777777" w:rsidR="004111E9" w:rsidRPr="0049047A" w:rsidRDefault="004111E9" w:rsidP="004E48AE">
            <w:pPr>
              <w:rPr>
                <w:rFonts w:ascii="Arial" w:hAnsi="Arial" w:cs="Arial"/>
                <w:sz w:val="20"/>
                <w:szCs w:val="20"/>
              </w:rPr>
            </w:pPr>
            <w:r w:rsidRPr="0049047A">
              <w:rPr>
                <w:rFonts w:ascii="Arial" w:hAnsi="Arial" w:cs="Arial"/>
                <w:sz w:val="20"/>
                <w:szCs w:val="20"/>
              </w:rPr>
              <w:t>σ</w:t>
            </w:r>
            <w:r w:rsidRPr="0049047A">
              <w:rPr>
                <w:rFonts w:ascii="Arial" w:hAnsi="Arial" w:cs="Arial"/>
                <w:sz w:val="20"/>
                <w:szCs w:val="20"/>
                <w:vertAlign w:val="superscript"/>
              </w:rPr>
              <w:t>2</w:t>
            </w:r>
          </w:p>
        </w:tc>
        <w:tc>
          <w:tcPr>
            <w:tcW w:w="1620" w:type="dxa"/>
          </w:tcPr>
          <w:p w14:paraId="266281BD" w14:textId="77777777" w:rsidR="004111E9" w:rsidRPr="0049047A" w:rsidRDefault="004111E9" w:rsidP="004E48AE">
            <w:pPr>
              <w:rPr>
                <w:rFonts w:ascii="Arial" w:hAnsi="Arial" w:cs="Arial"/>
                <w:sz w:val="20"/>
                <w:szCs w:val="20"/>
              </w:rPr>
            </w:pPr>
            <w:r w:rsidRPr="0049047A">
              <w:rPr>
                <w:rFonts w:ascii="Arial" w:hAnsi="Arial" w:cs="Arial"/>
                <w:sz w:val="20"/>
                <w:szCs w:val="20"/>
              </w:rPr>
              <w:t>.0</w:t>
            </w:r>
            <w:r>
              <w:rPr>
                <w:rFonts w:ascii="Arial" w:hAnsi="Arial" w:cs="Arial"/>
                <w:sz w:val="20"/>
                <w:szCs w:val="20"/>
              </w:rPr>
              <w:t>2</w:t>
            </w:r>
          </w:p>
        </w:tc>
        <w:tc>
          <w:tcPr>
            <w:tcW w:w="1260" w:type="dxa"/>
          </w:tcPr>
          <w:p w14:paraId="2C17F14D" w14:textId="77777777" w:rsidR="004111E9" w:rsidRPr="0049047A" w:rsidRDefault="004111E9" w:rsidP="004E48AE">
            <w:pPr>
              <w:rPr>
                <w:rFonts w:ascii="Arial" w:hAnsi="Arial" w:cs="Arial"/>
                <w:sz w:val="20"/>
                <w:szCs w:val="20"/>
              </w:rPr>
            </w:pPr>
          </w:p>
        </w:tc>
        <w:tc>
          <w:tcPr>
            <w:tcW w:w="1620" w:type="dxa"/>
          </w:tcPr>
          <w:p w14:paraId="2D90CEF2" w14:textId="77777777" w:rsidR="004111E9" w:rsidRPr="0049047A" w:rsidRDefault="004111E9" w:rsidP="004E48AE">
            <w:pPr>
              <w:rPr>
                <w:rFonts w:ascii="Arial" w:hAnsi="Arial" w:cs="Arial"/>
                <w:sz w:val="20"/>
                <w:szCs w:val="20"/>
              </w:rPr>
            </w:pPr>
          </w:p>
        </w:tc>
        <w:tc>
          <w:tcPr>
            <w:tcW w:w="270" w:type="dxa"/>
          </w:tcPr>
          <w:p w14:paraId="275FE7B1" w14:textId="77777777" w:rsidR="004111E9" w:rsidRPr="0049047A" w:rsidRDefault="004111E9" w:rsidP="004E48AE">
            <w:pPr>
              <w:rPr>
                <w:rFonts w:ascii="Arial" w:hAnsi="Arial" w:cs="Arial"/>
                <w:sz w:val="20"/>
                <w:szCs w:val="20"/>
              </w:rPr>
            </w:pPr>
          </w:p>
        </w:tc>
      </w:tr>
      <w:tr w:rsidR="004111E9" w14:paraId="4DD0FA66" w14:textId="77777777" w:rsidTr="00734970">
        <w:tc>
          <w:tcPr>
            <w:tcW w:w="8100" w:type="dxa"/>
          </w:tcPr>
          <w:p w14:paraId="2238CE8D" w14:textId="77777777" w:rsidR="004111E9" w:rsidRPr="0049047A" w:rsidRDefault="004111E9" w:rsidP="004E48AE">
            <w:pPr>
              <w:rPr>
                <w:rFonts w:ascii="Arial" w:hAnsi="Arial" w:cs="Arial"/>
                <w:sz w:val="20"/>
                <w:szCs w:val="20"/>
              </w:rPr>
            </w:pPr>
            <w:r w:rsidRPr="0049047A">
              <w:rPr>
                <w:rFonts w:ascii="Arial" w:hAnsi="Arial" w:cs="Arial"/>
                <w:sz w:val="20"/>
                <w:szCs w:val="20"/>
              </w:rPr>
              <w:t>τ</w:t>
            </w:r>
            <w:r w:rsidRPr="0049047A">
              <w:rPr>
                <w:rFonts w:ascii="Arial" w:hAnsi="Arial" w:cs="Arial"/>
                <w:sz w:val="20"/>
                <w:szCs w:val="20"/>
                <w:vertAlign w:val="subscript"/>
              </w:rPr>
              <w:t>00</w:t>
            </w:r>
          </w:p>
        </w:tc>
        <w:tc>
          <w:tcPr>
            <w:tcW w:w="1620" w:type="dxa"/>
          </w:tcPr>
          <w:p w14:paraId="7858C37F" w14:textId="711B01F4" w:rsidR="004111E9" w:rsidRPr="0049047A" w:rsidRDefault="004111E9" w:rsidP="004E48AE">
            <w:pPr>
              <w:rPr>
                <w:rFonts w:ascii="Arial" w:hAnsi="Arial" w:cs="Arial"/>
                <w:sz w:val="20"/>
                <w:szCs w:val="20"/>
              </w:rPr>
            </w:pPr>
            <w:r w:rsidRPr="0049047A">
              <w:rPr>
                <w:rFonts w:ascii="Arial" w:hAnsi="Arial" w:cs="Arial"/>
                <w:sz w:val="20"/>
                <w:szCs w:val="20"/>
              </w:rPr>
              <w:t>.0</w:t>
            </w:r>
            <w:r w:rsidR="00376FA3">
              <w:rPr>
                <w:rFonts w:ascii="Arial" w:hAnsi="Arial" w:cs="Arial"/>
                <w:sz w:val="20"/>
                <w:szCs w:val="20"/>
              </w:rPr>
              <w:t>1</w:t>
            </w:r>
            <w:r w:rsidRPr="0049047A">
              <w:rPr>
                <w:rFonts w:ascii="Arial" w:hAnsi="Arial" w:cs="Arial"/>
                <w:sz w:val="20"/>
                <w:szCs w:val="20"/>
              </w:rPr>
              <w:t xml:space="preserve"> </w:t>
            </w:r>
            <w:r>
              <w:rPr>
                <w:rFonts w:ascii="Arial" w:hAnsi="Arial" w:cs="Arial"/>
                <w:sz w:val="20"/>
                <w:szCs w:val="20"/>
                <w:vertAlign w:val="subscript"/>
              </w:rPr>
              <w:t>ID</w:t>
            </w:r>
          </w:p>
        </w:tc>
        <w:tc>
          <w:tcPr>
            <w:tcW w:w="1260" w:type="dxa"/>
          </w:tcPr>
          <w:p w14:paraId="0050E766" w14:textId="77777777" w:rsidR="004111E9" w:rsidRPr="0049047A" w:rsidRDefault="004111E9" w:rsidP="004E48AE">
            <w:pPr>
              <w:rPr>
                <w:rFonts w:ascii="Arial" w:hAnsi="Arial" w:cs="Arial"/>
                <w:sz w:val="20"/>
                <w:szCs w:val="20"/>
              </w:rPr>
            </w:pPr>
          </w:p>
        </w:tc>
        <w:tc>
          <w:tcPr>
            <w:tcW w:w="1620" w:type="dxa"/>
          </w:tcPr>
          <w:p w14:paraId="3AC9E07D" w14:textId="77777777" w:rsidR="004111E9" w:rsidRPr="0049047A" w:rsidRDefault="004111E9" w:rsidP="004E48AE">
            <w:pPr>
              <w:rPr>
                <w:rFonts w:ascii="Arial" w:hAnsi="Arial" w:cs="Arial"/>
                <w:sz w:val="20"/>
                <w:szCs w:val="20"/>
              </w:rPr>
            </w:pPr>
          </w:p>
        </w:tc>
        <w:tc>
          <w:tcPr>
            <w:tcW w:w="270" w:type="dxa"/>
          </w:tcPr>
          <w:p w14:paraId="6DB5EA3C" w14:textId="77777777" w:rsidR="004111E9" w:rsidRPr="0049047A" w:rsidRDefault="004111E9" w:rsidP="004E48AE">
            <w:pPr>
              <w:rPr>
                <w:rFonts w:ascii="Arial" w:hAnsi="Arial" w:cs="Arial"/>
                <w:sz w:val="20"/>
                <w:szCs w:val="20"/>
              </w:rPr>
            </w:pPr>
          </w:p>
        </w:tc>
      </w:tr>
      <w:tr w:rsidR="004111E9" w14:paraId="628535F0" w14:textId="77777777" w:rsidTr="00734970">
        <w:tc>
          <w:tcPr>
            <w:tcW w:w="8100" w:type="dxa"/>
          </w:tcPr>
          <w:p w14:paraId="31F5AB76" w14:textId="77777777" w:rsidR="004111E9" w:rsidRPr="0049047A" w:rsidRDefault="004111E9" w:rsidP="004E48AE">
            <w:pPr>
              <w:rPr>
                <w:rFonts w:ascii="Arial" w:hAnsi="Arial" w:cs="Arial"/>
                <w:sz w:val="20"/>
                <w:szCs w:val="20"/>
              </w:rPr>
            </w:pPr>
            <w:r>
              <w:rPr>
                <w:rFonts w:ascii="Arial" w:hAnsi="Arial" w:cs="Arial"/>
                <w:sz w:val="20"/>
                <w:szCs w:val="20"/>
              </w:rPr>
              <w:t>ICC</w:t>
            </w:r>
          </w:p>
        </w:tc>
        <w:tc>
          <w:tcPr>
            <w:tcW w:w="1620" w:type="dxa"/>
          </w:tcPr>
          <w:p w14:paraId="38BFA070" w14:textId="682B145E" w:rsidR="004111E9" w:rsidRPr="0049047A" w:rsidRDefault="004111E9" w:rsidP="004E48AE">
            <w:pPr>
              <w:rPr>
                <w:rFonts w:ascii="Arial" w:hAnsi="Arial" w:cs="Arial"/>
                <w:sz w:val="20"/>
                <w:szCs w:val="20"/>
              </w:rPr>
            </w:pPr>
            <w:r>
              <w:rPr>
                <w:rFonts w:ascii="Arial" w:hAnsi="Arial" w:cs="Arial"/>
                <w:sz w:val="20"/>
                <w:szCs w:val="20"/>
              </w:rPr>
              <w:t>.</w:t>
            </w:r>
            <w:r w:rsidR="00376FA3">
              <w:rPr>
                <w:rFonts w:ascii="Arial" w:hAnsi="Arial" w:cs="Arial"/>
                <w:sz w:val="20"/>
                <w:szCs w:val="20"/>
              </w:rPr>
              <w:t>39</w:t>
            </w:r>
          </w:p>
        </w:tc>
        <w:tc>
          <w:tcPr>
            <w:tcW w:w="1260" w:type="dxa"/>
          </w:tcPr>
          <w:p w14:paraId="2A7AC8F9" w14:textId="77777777" w:rsidR="004111E9" w:rsidRPr="0049047A" w:rsidRDefault="004111E9" w:rsidP="004E48AE">
            <w:pPr>
              <w:rPr>
                <w:rFonts w:ascii="Arial" w:hAnsi="Arial" w:cs="Arial"/>
                <w:sz w:val="20"/>
                <w:szCs w:val="20"/>
              </w:rPr>
            </w:pPr>
          </w:p>
        </w:tc>
        <w:tc>
          <w:tcPr>
            <w:tcW w:w="1620" w:type="dxa"/>
          </w:tcPr>
          <w:p w14:paraId="437CBB98" w14:textId="77777777" w:rsidR="004111E9" w:rsidRPr="0049047A" w:rsidRDefault="004111E9" w:rsidP="004E48AE">
            <w:pPr>
              <w:rPr>
                <w:rFonts w:ascii="Arial" w:hAnsi="Arial" w:cs="Arial"/>
                <w:sz w:val="20"/>
                <w:szCs w:val="20"/>
              </w:rPr>
            </w:pPr>
          </w:p>
        </w:tc>
        <w:tc>
          <w:tcPr>
            <w:tcW w:w="270" w:type="dxa"/>
          </w:tcPr>
          <w:p w14:paraId="23358678" w14:textId="77777777" w:rsidR="004111E9" w:rsidRPr="0049047A" w:rsidRDefault="004111E9" w:rsidP="004E48AE">
            <w:pPr>
              <w:rPr>
                <w:rFonts w:ascii="Arial" w:hAnsi="Arial" w:cs="Arial"/>
                <w:sz w:val="20"/>
                <w:szCs w:val="20"/>
              </w:rPr>
            </w:pPr>
          </w:p>
        </w:tc>
      </w:tr>
      <w:tr w:rsidR="004111E9" w14:paraId="10B7A21F" w14:textId="77777777" w:rsidTr="00734970">
        <w:tc>
          <w:tcPr>
            <w:tcW w:w="8100" w:type="dxa"/>
          </w:tcPr>
          <w:p w14:paraId="2B73297B" w14:textId="77777777" w:rsidR="004111E9" w:rsidRPr="0049047A" w:rsidRDefault="004111E9" w:rsidP="004E48AE">
            <w:pPr>
              <w:rPr>
                <w:rFonts w:ascii="Arial" w:hAnsi="Arial" w:cs="Arial"/>
                <w:sz w:val="20"/>
                <w:szCs w:val="20"/>
              </w:rPr>
            </w:pPr>
            <w:r w:rsidRPr="0049047A">
              <w:rPr>
                <w:rFonts w:ascii="Arial" w:hAnsi="Arial" w:cs="Arial"/>
                <w:sz w:val="20"/>
                <w:szCs w:val="20"/>
              </w:rPr>
              <w:t>N</w:t>
            </w:r>
          </w:p>
        </w:tc>
        <w:tc>
          <w:tcPr>
            <w:tcW w:w="1620" w:type="dxa"/>
          </w:tcPr>
          <w:p w14:paraId="7C0B1FBC" w14:textId="77777777" w:rsidR="004111E9" w:rsidRPr="0049047A" w:rsidRDefault="004111E9" w:rsidP="004E48AE">
            <w:pPr>
              <w:rPr>
                <w:rFonts w:ascii="Arial" w:hAnsi="Arial" w:cs="Arial"/>
                <w:sz w:val="20"/>
                <w:szCs w:val="20"/>
              </w:rPr>
            </w:pPr>
            <w:r>
              <w:rPr>
                <w:rFonts w:ascii="Arial" w:hAnsi="Arial" w:cs="Arial"/>
                <w:sz w:val="20"/>
                <w:szCs w:val="20"/>
              </w:rPr>
              <w:t>35</w:t>
            </w:r>
            <w:r w:rsidRPr="0049047A">
              <w:rPr>
                <w:rFonts w:ascii="Arial" w:hAnsi="Arial" w:cs="Arial"/>
                <w:sz w:val="20"/>
                <w:szCs w:val="20"/>
              </w:rPr>
              <w:t xml:space="preserve"> </w:t>
            </w:r>
            <w:r>
              <w:rPr>
                <w:rFonts w:ascii="Arial" w:hAnsi="Arial" w:cs="Arial"/>
                <w:sz w:val="20"/>
                <w:szCs w:val="20"/>
                <w:vertAlign w:val="subscript"/>
              </w:rPr>
              <w:t>ID</w:t>
            </w:r>
          </w:p>
        </w:tc>
        <w:tc>
          <w:tcPr>
            <w:tcW w:w="1260" w:type="dxa"/>
          </w:tcPr>
          <w:p w14:paraId="51CD5726" w14:textId="77777777" w:rsidR="004111E9" w:rsidRPr="0049047A" w:rsidRDefault="004111E9" w:rsidP="004E48AE">
            <w:pPr>
              <w:rPr>
                <w:rFonts w:ascii="Arial" w:hAnsi="Arial" w:cs="Arial"/>
                <w:sz w:val="20"/>
                <w:szCs w:val="20"/>
              </w:rPr>
            </w:pPr>
          </w:p>
        </w:tc>
        <w:tc>
          <w:tcPr>
            <w:tcW w:w="1620" w:type="dxa"/>
          </w:tcPr>
          <w:p w14:paraId="4D951D5A" w14:textId="77777777" w:rsidR="004111E9" w:rsidRPr="0049047A" w:rsidRDefault="004111E9" w:rsidP="004E48AE">
            <w:pPr>
              <w:rPr>
                <w:rFonts w:ascii="Arial" w:hAnsi="Arial" w:cs="Arial"/>
                <w:sz w:val="20"/>
                <w:szCs w:val="20"/>
              </w:rPr>
            </w:pPr>
          </w:p>
        </w:tc>
        <w:tc>
          <w:tcPr>
            <w:tcW w:w="270" w:type="dxa"/>
          </w:tcPr>
          <w:p w14:paraId="6C93E9A6" w14:textId="77777777" w:rsidR="004111E9" w:rsidRPr="0049047A" w:rsidRDefault="004111E9" w:rsidP="004E48AE">
            <w:pPr>
              <w:rPr>
                <w:rFonts w:ascii="Arial" w:hAnsi="Arial" w:cs="Arial"/>
                <w:sz w:val="20"/>
                <w:szCs w:val="20"/>
              </w:rPr>
            </w:pPr>
          </w:p>
        </w:tc>
      </w:tr>
      <w:tr w:rsidR="004111E9" w14:paraId="19CCC6E7" w14:textId="77777777" w:rsidTr="00734970">
        <w:tc>
          <w:tcPr>
            <w:tcW w:w="8100" w:type="dxa"/>
          </w:tcPr>
          <w:p w14:paraId="6FD32D31" w14:textId="77777777" w:rsidR="004111E9" w:rsidRPr="0049047A" w:rsidRDefault="004111E9" w:rsidP="004E48AE">
            <w:pPr>
              <w:rPr>
                <w:rFonts w:ascii="Arial" w:hAnsi="Arial" w:cs="Arial"/>
                <w:sz w:val="20"/>
                <w:szCs w:val="20"/>
              </w:rPr>
            </w:pPr>
            <w:r w:rsidRPr="0049047A">
              <w:rPr>
                <w:rFonts w:ascii="Arial" w:hAnsi="Arial" w:cs="Arial"/>
                <w:sz w:val="20"/>
                <w:szCs w:val="20"/>
              </w:rPr>
              <w:t>Observations</w:t>
            </w:r>
          </w:p>
        </w:tc>
        <w:tc>
          <w:tcPr>
            <w:tcW w:w="1620" w:type="dxa"/>
          </w:tcPr>
          <w:p w14:paraId="137997E8" w14:textId="5F706150" w:rsidR="004111E9" w:rsidRPr="0049047A" w:rsidRDefault="00376FA3" w:rsidP="004E48AE">
            <w:pPr>
              <w:rPr>
                <w:rFonts w:ascii="Arial" w:hAnsi="Arial" w:cs="Arial"/>
                <w:sz w:val="20"/>
                <w:szCs w:val="20"/>
              </w:rPr>
            </w:pPr>
            <w:r>
              <w:rPr>
                <w:rFonts w:ascii="Arial" w:hAnsi="Arial" w:cs="Arial"/>
                <w:sz w:val="20"/>
                <w:szCs w:val="20"/>
              </w:rPr>
              <w:t>497</w:t>
            </w:r>
          </w:p>
        </w:tc>
        <w:tc>
          <w:tcPr>
            <w:tcW w:w="1260" w:type="dxa"/>
          </w:tcPr>
          <w:p w14:paraId="3AC5505C" w14:textId="77777777" w:rsidR="004111E9" w:rsidRPr="0049047A" w:rsidRDefault="004111E9" w:rsidP="004E48AE">
            <w:pPr>
              <w:rPr>
                <w:rFonts w:ascii="Arial" w:hAnsi="Arial" w:cs="Arial"/>
                <w:sz w:val="20"/>
                <w:szCs w:val="20"/>
              </w:rPr>
            </w:pPr>
          </w:p>
        </w:tc>
        <w:tc>
          <w:tcPr>
            <w:tcW w:w="1620" w:type="dxa"/>
          </w:tcPr>
          <w:p w14:paraId="3EA8B24A" w14:textId="77777777" w:rsidR="004111E9" w:rsidRPr="0049047A" w:rsidRDefault="004111E9" w:rsidP="004E48AE">
            <w:pPr>
              <w:rPr>
                <w:rFonts w:ascii="Arial" w:hAnsi="Arial" w:cs="Arial"/>
                <w:sz w:val="20"/>
                <w:szCs w:val="20"/>
              </w:rPr>
            </w:pPr>
          </w:p>
        </w:tc>
        <w:tc>
          <w:tcPr>
            <w:tcW w:w="270" w:type="dxa"/>
          </w:tcPr>
          <w:p w14:paraId="68CC84B1" w14:textId="77777777" w:rsidR="004111E9" w:rsidRPr="0049047A" w:rsidRDefault="004111E9" w:rsidP="004E48AE">
            <w:pPr>
              <w:rPr>
                <w:rFonts w:ascii="Arial" w:hAnsi="Arial" w:cs="Arial"/>
                <w:sz w:val="20"/>
                <w:szCs w:val="20"/>
              </w:rPr>
            </w:pPr>
          </w:p>
        </w:tc>
      </w:tr>
      <w:tr w:rsidR="004111E9" w14:paraId="1EE779AE" w14:textId="77777777" w:rsidTr="00734970">
        <w:tc>
          <w:tcPr>
            <w:tcW w:w="8100" w:type="dxa"/>
            <w:tcBorders>
              <w:bottom w:val="single" w:sz="4" w:space="0" w:color="auto"/>
            </w:tcBorders>
          </w:tcPr>
          <w:p w14:paraId="5FF75E30" w14:textId="77777777" w:rsidR="004111E9" w:rsidRPr="0049047A" w:rsidRDefault="004111E9" w:rsidP="004E48AE">
            <w:pPr>
              <w:rPr>
                <w:rFonts w:ascii="Arial" w:hAnsi="Arial" w:cs="Arial"/>
                <w:sz w:val="20"/>
                <w:szCs w:val="20"/>
              </w:rPr>
            </w:pPr>
            <w:r w:rsidRPr="0049047A">
              <w:rPr>
                <w:rFonts w:ascii="Arial" w:hAnsi="Arial" w:cs="Arial"/>
                <w:sz w:val="20"/>
                <w:szCs w:val="20"/>
              </w:rPr>
              <w:t>Marginal R</w:t>
            </w:r>
            <w:r w:rsidRPr="0049047A">
              <w:rPr>
                <w:rFonts w:ascii="Arial" w:hAnsi="Arial" w:cs="Arial"/>
                <w:sz w:val="20"/>
                <w:szCs w:val="20"/>
                <w:vertAlign w:val="superscript"/>
              </w:rPr>
              <w:t>2</w:t>
            </w:r>
            <w:r w:rsidRPr="0049047A">
              <w:rPr>
                <w:rFonts w:ascii="Arial" w:hAnsi="Arial" w:cs="Arial"/>
                <w:sz w:val="20"/>
                <w:szCs w:val="20"/>
              </w:rPr>
              <w:t xml:space="preserve"> / Conditional R</w:t>
            </w:r>
            <w:r w:rsidRPr="0049047A">
              <w:rPr>
                <w:rFonts w:ascii="Arial" w:hAnsi="Arial" w:cs="Arial"/>
                <w:sz w:val="20"/>
                <w:szCs w:val="20"/>
                <w:vertAlign w:val="superscript"/>
              </w:rPr>
              <w:t>2</w:t>
            </w:r>
          </w:p>
        </w:tc>
        <w:tc>
          <w:tcPr>
            <w:tcW w:w="1620" w:type="dxa"/>
            <w:tcBorders>
              <w:bottom w:val="single" w:sz="4" w:space="0" w:color="auto"/>
            </w:tcBorders>
          </w:tcPr>
          <w:p w14:paraId="2FE54236" w14:textId="130C765F" w:rsidR="004111E9" w:rsidRPr="0049047A" w:rsidRDefault="004111E9" w:rsidP="004E48AE">
            <w:pPr>
              <w:rPr>
                <w:rFonts w:ascii="Arial" w:hAnsi="Arial" w:cs="Arial"/>
                <w:sz w:val="20"/>
                <w:szCs w:val="20"/>
              </w:rPr>
            </w:pPr>
            <w:r w:rsidRPr="0049047A">
              <w:rPr>
                <w:rFonts w:ascii="Arial" w:hAnsi="Arial" w:cs="Arial"/>
                <w:sz w:val="20"/>
                <w:szCs w:val="20"/>
              </w:rPr>
              <w:t>.</w:t>
            </w:r>
            <w:r w:rsidR="00376FA3">
              <w:rPr>
                <w:rFonts w:ascii="Arial" w:hAnsi="Arial" w:cs="Arial"/>
                <w:sz w:val="20"/>
                <w:szCs w:val="20"/>
              </w:rPr>
              <w:t>13</w:t>
            </w:r>
            <w:r w:rsidRPr="0049047A">
              <w:rPr>
                <w:rFonts w:ascii="Arial" w:hAnsi="Arial" w:cs="Arial"/>
                <w:sz w:val="20"/>
                <w:szCs w:val="20"/>
              </w:rPr>
              <w:t xml:space="preserve"> / </w:t>
            </w:r>
            <w:r>
              <w:rPr>
                <w:rFonts w:ascii="Arial" w:hAnsi="Arial" w:cs="Arial"/>
                <w:sz w:val="20"/>
                <w:szCs w:val="20"/>
              </w:rPr>
              <w:t>.</w:t>
            </w:r>
            <w:r w:rsidR="00376FA3">
              <w:rPr>
                <w:rFonts w:ascii="Arial" w:hAnsi="Arial" w:cs="Arial"/>
                <w:sz w:val="20"/>
                <w:szCs w:val="20"/>
              </w:rPr>
              <w:t>47</w:t>
            </w:r>
          </w:p>
        </w:tc>
        <w:tc>
          <w:tcPr>
            <w:tcW w:w="1260" w:type="dxa"/>
            <w:tcBorders>
              <w:bottom w:val="single" w:sz="4" w:space="0" w:color="auto"/>
            </w:tcBorders>
          </w:tcPr>
          <w:p w14:paraId="0929E53E" w14:textId="77777777" w:rsidR="004111E9" w:rsidRPr="0049047A" w:rsidRDefault="004111E9" w:rsidP="004E48AE">
            <w:pPr>
              <w:rPr>
                <w:rFonts w:ascii="Arial" w:hAnsi="Arial" w:cs="Arial"/>
                <w:sz w:val="20"/>
                <w:szCs w:val="20"/>
              </w:rPr>
            </w:pPr>
          </w:p>
        </w:tc>
        <w:tc>
          <w:tcPr>
            <w:tcW w:w="1620" w:type="dxa"/>
            <w:tcBorders>
              <w:bottom w:val="single" w:sz="4" w:space="0" w:color="auto"/>
            </w:tcBorders>
          </w:tcPr>
          <w:p w14:paraId="274C23E9" w14:textId="77777777" w:rsidR="004111E9" w:rsidRPr="0049047A" w:rsidRDefault="004111E9" w:rsidP="004E48AE">
            <w:pPr>
              <w:rPr>
                <w:rFonts w:ascii="Arial" w:hAnsi="Arial" w:cs="Arial"/>
                <w:sz w:val="20"/>
                <w:szCs w:val="20"/>
              </w:rPr>
            </w:pPr>
          </w:p>
        </w:tc>
        <w:tc>
          <w:tcPr>
            <w:tcW w:w="270" w:type="dxa"/>
            <w:tcBorders>
              <w:bottom w:val="single" w:sz="4" w:space="0" w:color="auto"/>
            </w:tcBorders>
          </w:tcPr>
          <w:p w14:paraId="2F0A77D0" w14:textId="77777777" w:rsidR="004111E9" w:rsidRPr="0049047A" w:rsidRDefault="004111E9" w:rsidP="004E48AE">
            <w:pPr>
              <w:rPr>
                <w:rFonts w:ascii="Arial" w:hAnsi="Arial" w:cs="Arial"/>
                <w:sz w:val="20"/>
                <w:szCs w:val="20"/>
              </w:rPr>
            </w:pPr>
          </w:p>
        </w:tc>
      </w:tr>
    </w:tbl>
    <w:p w14:paraId="3133C98D" w14:textId="6879EA2C" w:rsidR="00BE23CA" w:rsidRPr="00BE23CA" w:rsidRDefault="004111E9" w:rsidP="004111E9">
      <w:pPr>
        <w:rPr>
          <w:sz w:val="20"/>
          <w:szCs w:val="20"/>
        </w:rPr>
        <w:sectPr w:rsidR="00BE23CA" w:rsidRPr="00BE23CA" w:rsidSect="00D96982">
          <w:pgSz w:w="15840" w:h="12240" w:orient="landscape"/>
          <w:pgMar w:top="1440" w:right="1440" w:bottom="1440" w:left="1440" w:header="720" w:footer="720" w:gutter="0"/>
          <w:pgNumType w:start="1"/>
          <w:cols w:space="720"/>
          <w:docGrid w:linePitch="326"/>
        </w:sectPr>
      </w:pPr>
      <w:r w:rsidRPr="003728FB">
        <w:rPr>
          <w:i/>
          <w:iCs/>
          <w:sz w:val="20"/>
          <w:szCs w:val="20"/>
          <w:highlight w:val="white"/>
        </w:rPr>
        <w:t>Note.</w:t>
      </w:r>
      <w:r>
        <w:rPr>
          <w:sz w:val="20"/>
          <w:szCs w:val="20"/>
          <w:highlight w:val="white"/>
        </w:rPr>
        <w:t xml:space="preserve"> </w:t>
      </w:r>
      <w:r w:rsidRPr="001406E5">
        <w:rPr>
          <w:i/>
          <w:iCs/>
          <w:sz w:val="20"/>
          <w:szCs w:val="20"/>
          <w:highlight w:val="white"/>
        </w:rPr>
        <w:t>B</w:t>
      </w:r>
      <w:r>
        <w:rPr>
          <w:sz w:val="20"/>
          <w:szCs w:val="20"/>
          <w:highlight w:val="white"/>
        </w:rPr>
        <w:t xml:space="preserve"> = unstandardized coefficients; </w:t>
      </w:r>
      <w:r w:rsidRPr="001406E5">
        <w:rPr>
          <w:i/>
          <w:iCs/>
          <w:sz w:val="20"/>
          <w:szCs w:val="20"/>
          <w:highlight w:val="white"/>
        </w:rPr>
        <w:t>CI</w:t>
      </w:r>
      <w:r>
        <w:rPr>
          <w:sz w:val="20"/>
          <w:szCs w:val="20"/>
          <w:highlight w:val="white"/>
        </w:rPr>
        <w:t xml:space="preserve"> = confidence interval; </w:t>
      </w:r>
      <w:r w:rsidRPr="00FE7147">
        <w:rPr>
          <w:rFonts w:ascii="Arial" w:hAnsi="Arial" w:cs="Arial"/>
          <w:sz w:val="20"/>
          <w:szCs w:val="20"/>
          <w:highlight w:val="white"/>
        </w:rPr>
        <w:t>*</w:t>
      </w:r>
      <w:r>
        <w:rPr>
          <w:sz w:val="20"/>
          <w:szCs w:val="20"/>
          <w:highlight w:val="white"/>
        </w:rPr>
        <w:t xml:space="preserve"> = </w:t>
      </w:r>
      <w:r w:rsidRPr="001406E5">
        <w:rPr>
          <w:i/>
          <w:iCs/>
          <w:sz w:val="20"/>
          <w:szCs w:val="20"/>
          <w:highlight w:val="white"/>
        </w:rPr>
        <w:t>p</w:t>
      </w:r>
      <w:r>
        <w:rPr>
          <w:sz w:val="20"/>
          <w:szCs w:val="20"/>
          <w:highlight w:val="white"/>
        </w:rPr>
        <w:t xml:space="preserve"> &lt; .05; ID = participant ID; </w:t>
      </w:r>
      <w:r w:rsidRPr="00B166C9">
        <w:rPr>
          <w:sz w:val="20"/>
          <w:szCs w:val="20"/>
        </w:rPr>
        <w:t>σ</w:t>
      </w:r>
      <w:r w:rsidRPr="00B166C9">
        <w:rPr>
          <w:sz w:val="20"/>
          <w:szCs w:val="20"/>
          <w:vertAlign w:val="superscript"/>
        </w:rPr>
        <w:t>2</w:t>
      </w:r>
      <w:r>
        <w:rPr>
          <w:sz w:val="20"/>
          <w:szCs w:val="20"/>
        </w:rPr>
        <w:t xml:space="preserve"> = within-group variance; </w:t>
      </w:r>
      <w:r w:rsidRPr="00B166C9">
        <w:rPr>
          <w:sz w:val="20"/>
          <w:szCs w:val="20"/>
        </w:rPr>
        <w:t>τ</w:t>
      </w:r>
      <w:r>
        <w:rPr>
          <w:sz w:val="20"/>
          <w:szCs w:val="20"/>
        </w:rPr>
        <w:t xml:space="preserve"> = between-group variance; </w:t>
      </w:r>
      <w:r w:rsidRPr="00145F60">
        <w:rPr>
          <w:sz w:val="20"/>
          <w:szCs w:val="20"/>
        </w:rPr>
        <w:t>ICC = intraclass correlation coefficien</w:t>
      </w:r>
      <w:r w:rsidR="00BE23CA">
        <w:rPr>
          <w:sz w:val="20"/>
          <w:szCs w:val="20"/>
        </w:rPr>
        <w:t>t</w:t>
      </w:r>
    </w:p>
    <w:p w14:paraId="70E7CE5B" w14:textId="1F9C9233" w:rsidR="0049724F" w:rsidRPr="0049724F" w:rsidRDefault="00BE23CA" w:rsidP="0049724F">
      <w:pPr>
        <w:tabs>
          <w:tab w:val="left" w:pos="4550"/>
        </w:tabs>
        <w:spacing w:line="360" w:lineRule="auto"/>
        <w:rPr>
          <w:b/>
          <w:bCs/>
        </w:rPr>
      </w:pPr>
      <w:r w:rsidRPr="0049724F">
        <w:rPr>
          <w:b/>
          <w:bCs/>
        </w:rPr>
        <w:lastRenderedPageBreak/>
        <w:t xml:space="preserve">Proposed </w:t>
      </w:r>
      <w:r w:rsidR="0049724F">
        <w:rPr>
          <w:b/>
          <w:bCs/>
        </w:rPr>
        <w:t xml:space="preserve">eye tracking </w:t>
      </w:r>
      <w:r w:rsidRPr="0049724F">
        <w:rPr>
          <w:b/>
          <w:bCs/>
        </w:rPr>
        <w:t>analyses</w:t>
      </w:r>
    </w:p>
    <w:p w14:paraId="41D0D949" w14:textId="2276B84B" w:rsidR="0049724F" w:rsidRPr="0049724F" w:rsidRDefault="0049724F" w:rsidP="0049724F">
      <w:pPr>
        <w:tabs>
          <w:tab w:val="left" w:pos="720"/>
        </w:tabs>
        <w:spacing w:line="360" w:lineRule="auto"/>
      </w:pPr>
      <w:r w:rsidRPr="0049724F">
        <w:rPr>
          <w:b/>
          <w:bCs/>
        </w:rPr>
        <w:tab/>
      </w:r>
      <w:r>
        <w:t xml:space="preserve">The eye movements will be modeled </w:t>
      </w:r>
      <w:r w:rsidRPr="0049724F">
        <w:t xml:space="preserve">using multivariate Gaussian process (GP) models—a probabilistic, non-parametric modelling </w:t>
      </w:r>
      <w:r w:rsidR="003B46CD">
        <w:t>method</w:t>
      </w:r>
      <w:r w:rsidRPr="0049724F">
        <w:t xml:space="preserve"> that</w:t>
      </w:r>
      <w:r w:rsidR="003B46CD">
        <w:t xml:space="preserve"> can</w:t>
      </w:r>
      <w:r w:rsidRPr="0049724F">
        <w:t xml:space="preserve"> estimate patterns in</w:t>
      </w:r>
      <w:r w:rsidR="003B46CD">
        <w:t xml:space="preserve"> nonlinear</w:t>
      </w:r>
      <w:r w:rsidRPr="0049724F">
        <w:t xml:space="preserve"> data. This Bayesian approach comprehensively </w:t>
      </w:r>
      <w:proofErr w:type="gramStart"/>
      <w:r w:rsidRPr="0049724F">
        <w:t>models</w:t>
      </w:r>
      <w:proofErr w:type="gramEnd"/>
      <w:r w:rsidRPr="0049724F">
        <w:t xml:space="preserve"> prediction uncertainty and can describe the expected inter- and intra-spatiotemporal correlations in eye movements [18]. Therefore, multivariate GP models will afford critical advantages to modeling eye movements across different mental constructs (i.e., encoding and simulation) and reflection types (i.e., outcome assessment, counterfactual thinking, and causal judgment). </w:t>
      </w:r>
    </w:p>
    <w:p w14:paraId="06B69FA2" w14:textId="042C9EFD" w:rsidR="0049724F" w:rsidRPr="0049724F" w:rsidRDefault="0049724F" w:rsidP="0049724F">
      <w:pPr>
        <w:tabs>
          <w:tab w:val="left" w:pos="720"/>
        </w:tabs>
        <w:spacing w:line="360" w:lineRule="auto"/>
        <w:rPr>
          <w:b/>
          <w:bCs/>
        </w:rPr>
      </w:pPr>
      <w:r>
        <w:rPr>
          <w:b/>
          <w:bCs/>
        </w:rPr>
        <w:tab/>
      </w:r>
      <w:r w:rsidRPr="0049724F">
        <w:t xml:space="preserve">Using two separate multivariate GP regression models for outcome assessment and counterfactual thinking, we will first model eye movements (location and duration of fixations as a single fixation map) as a </w:t>
      </w:r>
      <w:r w:rsidRPr="0049724F">
        <w:rPr>
          <w:i/>
          <w:iCs/>
        </w:rPr>
        <w:t xml:space="preserve">reflected object </w:t>
      </w:r>
      <w:r w:rsidRPr="0049724F">
        <w:t xml:space="preserve">(two levels: ball-focused and goalie-focused) by </w:t>
      </w:r>
      <w:r w:rsidRPr="0049724F">
        <w:rPr>
          <w:i/>
          <w:iCs/>
        </w:rPr>
        <w:t xml:space="preserve">mental construct </w:t>
      </w:r>
      <w:r w:rsidRPr="0049724F">
        <w:t xml:space="preserve">(two levels: encoding and simulation) by </w:t>
      </w:r>
      <w:r w:rsidRPr="0049724F">
        <w:rPr>
          <w:i/>
          <w:iCs/>
        </w:rPr>
        <w:t xml:space="preserve">outcome </w:t>
      </w:r>
      <w:r w:rsidRPr="0049724F">
        <w:t xml:space="preserve">(two levels: miss and score) three-way interaction with random slopes for </w:t>
      </w:r>
      <w:r w:rsidRPr="0049724F">
        <w:rPr>
          <w:i/>
          <w:iCs/>
        </w:rPr>
        <w:t>participant</w:t>
      </w:r>
      <w:r w:rsidRPr="0049724F">
        <w:t xml:space="preserve">. Then, using the predictions from these two models, we will model eye movements for the causal judgment trials as a </w:t>
      </w:r>
      <w:r w:rsidRPr="0049724F">
        <w:rPr>
          <w:i/>
          <w:iCs/>
        </w:rPr>
        <w:t xml:space="preserve">reflected object </w:t>
      </w:r>
      <w:r w:rsidRPr="0049724F">
        <w:t xml:space="preserve">by </w:t>
      </w:r>
      <w:r w:rsidRPr="0049724F">
        <w:rPr>
          <w:i/>
          <w:iCs/>
        </w:rPr>
        <w:t xml:space="preserve">outcome assessment model </w:t>
      </w:r>
      <w:r w:rsidRPr="0049724F">
        <w:t xml:space="preserve">by </w:t>
      </w:r>
      <w:r w:rsidRPr="0049724F">
        <w:rPr>
          <w:i/>
          <w:iCs/>
        </w:rPr>
        <w:t xml:space="preserve">counterfactual thinking model </w:t>
      </w:r>
      <w:r w:rsidRPr="0049724F">
        <w:t xml:space="preserve">three-way interaction with random slopes for </w:t>
      </w:r>
      <w:r w:rsidRPr="0049724F">
        <w:rPr>
          <w:i/>
          <w:iCs/>
        </w:rPr>
        <w:t>participant</w:t>
      </w:r>
      <w:r w:rsidRPr="0049724F">
        <w:t xml:space="preserve">. </w:t>
      </w:r>
    </w:p>
    <w:p w14:paraId="2FA8D6DA" w14:textId="77777777" w:rsidR="0049724F" w:rsidRDefault="0049724F" w:rsidP="00376FA3">
      <w:pPr>
        <w:tabs>
          <w:tab w:val="left" w:pos="4550"/>
        </w:tabs>
        <w:rPr>
          <w:b/>
          <w:bCs/>
        </w:rPr>
      </w:pPr>
    </w:p>
    <w:p w14:paraId="68CAD4BB" w14:textId="4252CDE9" w:rsidR="00BE23CA" w:rsidRDefault="0076229C" w:rsidP="00BE23CA">
      <w:pPr>
        <w:rPr>
          <w:b/>
          <w:bCs/>
        </w:rPr>
      </w:pPr>
      <w:r>
        <w:rPr>
          <w:b/>
          <w:bCs/>
        </w:rPr>
        <w:t>Predicted results</w:t>
      </w:r>
    </w:p>
    <w:p w14:paraId="7DB22DE5" w14:textId="77777777" w:rsidR="0076229C" w:rsidRDefault="0076229C" w:rsidP="00BE23CA">
      <w:pPr>
        <w:rPr>
          <w:b/>
          <w:bCs/>
        </w:rPr>
      </w:pPr>
    </w:p>
    <w:p w14:paraId="58CD8BD2" w14:textId="6079DC11" w:rsidR="0049724F" w:rsidRDefault="0049724F" w:rsidP="00BE23CA">
      <w:pPr>
        <w:rPr>
          <w:b/>
          <w:bCs/>
        </w:rPr>
      </w:pPr>
    </w:p>
    <w:p w14:paraId="3DFC5DC7" w14:textId="77777777" w:rsidR="0049724F" w:rsidRDefault="0049724F" w:rsidP="00BE23CA">
      <w:pPr>
        <w:rPr>
          <w:rFonts w:ascii="Arial" w:hAnsi="Arial" w:cs="Arial"/>
          <w:color w:val="D1D2D3"/>
          <w:sz w:val="23"/>
          <w:szCs w:val="23"/>
          <w:shd w:val="clear" w:color="auto" w:fill="1A1D21"/>
        </w:rPr>
      </w:pPr>
    </w:p>
    <w:p w14:paraId="7A533058" w14:textId="6A1F49D7" w:rsidR="00BE23CA" w:rsidRPr="0054249E" w:rsidRDefault="00BE23CA" w:rsidP="0054249E">
      <w:pPr>
        <w:spacing w:line="360" w:lineRule="auto"/>
        <w:jc w:val="center"/>
        <w:rPr>
          <w:b/>
        </w:rPr>
        <w:sectPr w:rsidR="00BE23CA" w:rsidRPr="0054249E" w:rsidSect="00376FA3">
          <w:pgSz w:w="12240" w:h="15840"/>
          <w:pgMar w:top="1440" w:right="1440" w:bottom="1440" w:left="1440" w:header="720" w:footer="720" w:gutter="0"/>
          <w:pgNumType w:start="1"/>
          <w:cols w:space="720"/>
          <w:docGrid w:linePitch="326"/>
        </w:sectPr>
      </w:pPr>
      <w:r>
        <w:rPr>
          <w:b/>
        </w:rPr>
        <w:t>General Discussion</w:t>
      </w:r>
    </w:p>
    <w:p w14:paraId="63E22403" w14:textId="77777777" w:rsidR="00732CC5" w:rsidRDefault="00732CC5">
      <w:pPr>
        <w:rPr>
          <w:b/>
        </w:rPr>
      </w:pPr>
    </w:p>
    <w:p w14:paraId="7475936F" w14:textId="28241CF8" w:rsidR="007F2948" w:rsidRPr="00DE34B7" w:rsidRDefault="00D5117B" w:rsidP="00DE34B7">
      <w:pPr>
        <w:tabs>
          <w:tab w:val="left" w:pos="720"/>
        </w:tabs>
        <w:spacing w:after="120"/>
        <w:ind w:left="720" w:hanging="720"/>
        <w:jc w:val="center"/>
        <w:rPr>
          <w:b/>
        </w:rPr>
      </w:pPr>
      <w:r w:rsidRPr="00DE34B7">
        <w:rPr>
          <w:b/>
        </w:rPr>
        <w:t>References</w:t>
      </w:r>
    </w:p>
    <w:p w14:paraId="103BD5D4" w14:textId="42A68C9F" w:rsidR="008D5FA1" w:rsidRPr="00BB595E" w:rsidRDefault="00732CC5" w:rsidP="00BB595E">
      <w:pPr>
        <w:tabs>
          <w:tab w:val="left" w:pos="720"/>
        </w:tabs>
        <w:spacing w:after="120"/>
        <w:ind w:left="720" w:hanging="720"/>
        <w:rPr>
          <w:color w:val="222222"/>
          <w:shd w:val="clear" w:color="auto" w:fill="FFFFFF"/>
        </w:rPr>
      </w:pPr>
      <w:r w:rsidRPr="00BB595E">
        <w:rPr>
          <w:color w:val="222222"/>
          <w:shd w:val="clear" w:color="auto" w:fill="FFFFFF"/>
        </w:rPr>
        <w:t>Cheng, P. W., &amp; Novick, L. R. (1992). Covariation in natural causal induction.</w:t>
      </w:r>
      <w:r w:rsidRPr="00BB595E">
        <w:rPr>
          <w:rStyle w:val="apple-converted-space"/>
          <w:color w:val="222222"/>
          <w:shd w:val="clear" w:color="auto" w:fill="FFFFFF"/>
        </w:rPr>
        <w:t> </w:t>
      </w:r>
      <w:r w:rsidRPr="00BB595E">
        <w:rPr>
          <w:i/>
          <w:iCs/>
          <w:color w:val="222222"/>
        </w:rPr>
        <w:t>Psychological Review</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99</w:t>
      </w:r>
      <w:r w:rsidRPr="00BB595E">
        <w:rPr>
          <w:color w:val="222222"/>
          <w:shd w:val="clear" w:color="auto" w:fill="FFFFFF"/>
        </w:rPr>
        <w:t>(2), 365.</w:t>
      </w:r>
    </w:p>
    <w:p w14:paraId="203F72EE" w14:textId="42FE1E13"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Clarke, R., Shepherd, J., </w:t>
      </w:r>
      <w:proofErr w:type="spellStart"/>
      <w:r w:rsidRPr="00BB595E">
        <w:rPr>
          <w:color w:val="222222"/>
          <w:shd w:val="clear" w:color="auto" w:fill="FFFFFF"/>
        </w:rPr>
        <w:t>Stigall</w:t>
      </w:r>
      <w:proofErr w:type="spellEnd"/>
      <w:r w:rsidRPr="00BB595E">
        <w:rPr>
          <w:color w:val="222222"/>
          <w:shd w:val="clear" w:color="auto" w:fill="FFFFFF"/>
        </w:rPr>
        <w:t xml:space="preserve">, J., Waller, R. R., &amp; </w:t>
      </w:r>
      <w:proofErr w:type="spellStart"/>
      <w:r w:rsidRPr="00BB595E">
        <w:rPr>
          <w:color w:val="222222"/>
          <w:shd w:val="clear" w:color="auto" w:fill="FFFFFF"/>
        </w:rPr>
        <w:t>Zarpentine</w:t>
      </w:r>
      <w:proofErr w:type="spellEnd"/>
      <w:r w:rsidRPr="00BB595E">
        <w:rPr>
          <w:color w:val="222222"/>
          <w:shd w:val="clear" w:color="auto" w:fill="FFFFFF"/>
        </w:rPr>
        <w:t>, C. (2015). Causation, norms, and omissions: A study of causal judgments.</w:t>
      </w:r>
      <w:r w:rsidRPr="00BB595E">
        <w:rPr>
          <w:rStyle w:val="apple-converted-space"/>
          <w:color w:val="222222"/>
          <w:shd w:val="clear" w:color="auto" w:fill="FFFFFF"/>
        </w:rPr>
        <w:t> </w:t>
      </w:r>
      <w:r w:rsidRPr="00BB595E">
        <w:rPr>
          <w:i/>
          <w:iCs/>
          <w:color w:val="222222"/>
        </w:rPr>
        <w:t>Philosophical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28</w:t>
      </w:r>
      <w:r w:rsidRPr="00BB595E">
        <w:rPr>
          <w:color w:val="222222"/>
          <w:shd w:val="clear" w:color="auto" w:fill="FFFFFF"/>
        </w:rPr>
        <w:t>(2), 279-293</w:t>
      </w:r>
      <w:r w:rsidR="00DE34B7" w:rsidRPr="00BB595E">
        <w:rPr>
          <w:color w:val="222222"/>
          <w:shd w:val="clear" w:color="auto" w:fill="FFFFFF"/>
        </w:rPr>
        <w:t>.</w:t>
      </w:r>
    </w:p>
    <w:p w14:paraId="0A33A51D" w14:textId="39851C97" w:rsidR="00DE34B7" w:rsidRPr="00BB595E" w:rsidRDefault="00DE34B7" w:rsidP="00BB595E">
      <w:pPr>
        <w:tabs>
          <w:tab w:val="left" w:pos="720"/>
        </w:tabs>
        <w:spacing w:after="120"/>
        <w:ind w:left="720" w:hanging="720"/>
      </w:pPr>
      <w:r w:rsidRPr="00BB595E">
        <w:rPr>
          <w:color w:val="222222"/>
          <w:shd w:val="clear" w:color="auto" w:fill="FFFFFF"/>
        </w:rPr>
        <w:t>Damiano, C., &amp; Walther, D. B. (2019). Distinct roles of eye movements during memory encoding and retrieval.</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184</w:t>
      </w:r>
      <w:r w:rsidRPr="00BB595E">
        <w:rPr>
          <w:color w:val="222222"/>
          <w:shd w:val="clear" w:color="auto" w:fill="FFFFFF"/>
        </w:rPr>
        <w:t>, 119-129.</w:t>
      </w:r>
    </w:p>
    <w:p w14:paraId="0C780D78" w14:textId="6C42ABA1" w:rsidR="00732CC5" w:rsidRPr="00BB595E" w:rsidRDefault="00DE34B7"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Dowe</w:t>
      </w:r>
      <w:proofErr w:type="spellEnd"/>
      <w:r w:rsidRPr="00BB595E">
        <w:rPr>
          <w:color w:val="222222"/>
          <w:shd w:val="clear" w:color="auto" w:fill="FFFFFF"/>
        </w:rPr>
        <w:t>, P. (2000). Causality and explanation.</w:t>
      </w:r>
      <w:r w:rsidRPr="00BB595E">
        <w:rPr>
          <w:rStyle w:val="apple-converted-space"/>
          <w:color w:val="222222"/>
          <w:shd w:val="clear" w:color="auto" w:fill="FFFFFF"/>
        </w:rPr>
        <w:t> </w:t>
      </w:r>
      <w:r w:rsidRPr="00BB595E">
        <w:rPr>
          <w:i/>
          <w:iCs/>
          <w:color w:val="222222"/>
        </w:rPr>
        <w:t>The British journal for the 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51</w:t>
      </w:r>
      <w:r w:rsidRPr="00BB595E">
        <w:rPr>
          <w:color w:val="222222"/>
          <w:shd w:val="clear" w:color="auto" w:fill="FFFFFF"/>
        </w:rPr>
        <w:t>(1), 165-174.</w:t>
      </w:r>
    </w:p>
    <w:p w14:paraId="54BF2444" w14:textId="21D74DA9" w:rsidR="00C80AE4" w:rsidRPr="00BB595E" w:rsidRDefault="00C80AE4" w:rsidP="00BB595E">
      <w:pPr>
        <w:ind w:left="720" w:hanging="720"/>
      </w:pPr>
      <w:r w:rsidRPr="00BB595E">
        <w:rPr>
          <w:color w:val="222222"/>
          <w:shd w:val="clear" w:color="auto" w:fill="FFFFFF"/>
        </w:rPr>
        <w:t>Goldvarg, E., &amp; Johnson‐Laird, P. N. (2001). Naive causality: A mental model theory of causal meaning and reasoning.</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25</w:t>
      </w:r>
      <w:r w:rsidRPr="00BB595E">
        <w:rPr>
          <w:color w:val="222222"/>
          <w:shd w:val="clear" w:color="auto" w:fill="FFFFFF"/>
        </w:rPr>
        <w:t>(4), 565-610.</w:t>
      </w:r>
    </w:p>
    <w:p w14:paraId="3692AF0C" w14:textId="24D4E6AF" w:rsidR="008D5FA1" w:rsidRPr="00BB595E" w:rsidRDefault="00D5117B" w:rsidP="00BB595E">
      <w:pPr>
        <w:tabs>
          <w:tab w:val="left" w:pos="720"/>
        </w:tabs>
        <w:spacing w:after="120"/>
        <w:ind w:left="720" w:hanging="720"/>
        <w:rPr>
          <w:color w:val="222222"/>
        </w:rPr>
      </w:pPr>
      <w:r w:rsidRPr="00BB595E">
        <w:rPr>
          <w:color w:val="222222"/>
          <w:highlight w:val="white"/>
        </w:rPr>
        <w:t xml:space="preserve">Hart, H. L. A., &amp; Honoré, T. (1985). </w:t>
      </w:r>
      <w:r w:rsidRPr="00BB595E">
        <w:rPr>
          <w:i/>
          <w:color w:val="222222"/>
          <w:highlight w:val="white"/>
        </w:rPr>
        <w:t>Causation in the Law</w:t>
      </w:r>
      <w:r w:rsidRPr="00BB595E">
        <w:rPr>
          <w:color w:val="222222"/>
          <w:highlight w:val="white"/>
        </w:rPr>
        <w:t>. OUP Oxford.</w:t>
      </w:r>
    </w:p>
    <w:p w14:paraId="610D9317" w14:textId="77777777" w:rsidR="00C80AE4" w:rsidRPr="00BB595E" w:rsidRDefault="00C80AE4" w:rsidP="00BB595E">
      <w:pPr>
        <w:ind w:left="720" w:hanging="720"/>
      </w:pPr>
      <w:r w:rsidRPr="00BB595E">
        <w:rPr>
          <w:color w:val="222222"/>
          <w:shd w:val="clear" w:color="auto" w:fill="FFFFFF"/>
        </w:rPr>
        <w:t xml:space="preserve">Hannula, D. E., Ryan, J. D., </w:t>
      </w:r>
      <w:proofErr w:type="spellStart"/>
      <w:r w:rsidRPr="00BB595E">
        <w:rPr>
          <w:color w:val="222222"/>
          <w:shd w:val="clear" w:color="auto" w:fill="FFFFFF"/>
        </w:rPr>
        <w:t>Tranel</w:t>
      </w:r>
      <w:proofErr w:type="spellEnd"/>
      <w:r w:rsidRPr="00BB595E">
        <w:rPr>
          <w:color w:val="222222"/>
          <w:shd w:val="clear" w:color="auto" w:fill="FFFFFF"/>
        </w:rPr>
        <w:t>, D., &amp; Cohen, N. J. (2007). Rapid onset relational memory effects are evident in eye movement behavior, but not in hippocampal amnesia.</w:t>
      </w:r>
      <w:r w:rsidRPr="00BB595E">
        <w:rPr>
          <w:rStyle w:val="apple-converted-space"/>
          <w:color w:val="222222"/>
          <w:shd w:val="clear" w:color="auto" w:fill="FFFFFF"/>
        </w:rPr>
        <w:t> </w:t>
      </w:r>
      <w:r w:rsidRPr="00BB595E">
        <w:rPr>
          <w:i/>
          <w:iCs/>
          <w:color w:val="222222"/>
        </w:rPr>
        <w:t>Journal of cognitive neuroscience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w:t>
      </w:r>
      <w:r w:rsidRPr="00BB595E">
        <w:rPr>
          <w:color w:val="222222"/>
          <w:shd w:val="clear" w:color="auto" w:fill="FFFFFF"/>
        </w:rPr>
        <w:t>(10), 1690-1705.</w:t>
      </w:r>
    </w:p>
    <w:p w14:paraId="295FFC3D" w14:textId="436B8055" w:rsidR="008D5FA1" w:rsidRPr="00BB595E" w:rsidRDefault="008D5FA1" w:rsidP="00BB595E">
      <w:pPr>
        <w:tabs>
          <w:tab w:val="left" w:pos="720"/>
        </w:tabs>
        <w:spacing w:after="120"/>
        <w:ind w:left="720" w:hanging="720"/>
        <w:rPr>
          <w:color w:val="222222"/>
          <w:shd w:val="clear" w:color="auto" w:fill="FFFFFF"/>
        </w:rPr>
      </w:pPr>
      <w:proofErr w:type="spellStart"/>
      <w:r w:rsidRPr="00BB595E">
        <w:rPr>
          <w:color w:val="222222"/>
          <w:shd w:val="clear" w:color="auto" w:fill="FFFFFF"/>
        </w:rPr>
        <w:t>Henne</w:t>
      </w:r>
      <w:proofErr w:type="spellEnd"/>
      <w:r w:rsidRPr="00BB595E">
        <w:rPr>
          <w:color w:val="222222"/>
          <w:shd w:val="clear" w:color="auto" w:fill="FFFFFF"/>
        </w:rPr>
        <w:t xml:space="preserve">, P., Niemi, L., </w:t>
      </w:r>
      <w:proofErr w:type="spellStart"/>
      <w:r w:rsidRPr="00BB595E">
        <w:rPr>
          <w:color w:val="222222"/>
          <w:shd w:val="clear" w:color="auto" w:fill="FFFFFF"/>
        </w:rPr>
        <w:t>Pinillos</w:t>
      </w:r>
      <w:proofErr w:type="spellEnd"/>
      <w:r w:rsidRPr="00BB595E">
        <w:rPr>
          <w:color w:val="222222"/>
          <w:shd w:val="clear" w:color="auto" w:fill="FFFFFF"/>
        </w:rPr>
        <w:t xml:space="preserve">, Á., De </w:t>
      </w:r>
      <w:proofErr w:type="spellStart"/>
      <w:r w:rsidRPr="00BB595E">
        <w:rPr>
          <w:color w:val="222222"/>
          <w:shd w:val="clear" w:color="auto" w:fill="FFFFFF"/>
        </w:rPr>
        <w:t>Brigard</w:t>
      </w:r>
      <w:proofErr w:type="spellEnd"/>
      <w:r w:rsidRPr="00BB595E">
        <w:rPr>
          <w:color w:val="222222"/>
          <w:shd w:val="clear" w:color="auto" w:fill="FFFFFF"/>
        </w:rPr>
        <w:t xml:space="preserve">, F., &amp; </w:t>
      </w:r>
      <w:proofErr w:type="spellStart"/>
      <w:r w:rsidRPr="00BB595E">
        <w:rPr>
          <w:color w:val="222222"/>
          <w:shd w:val="clear" w:color="auto" w:fill="FFFFFF"/>
        </w:rPr>
        <w:t>Knobe</w:t>
      </w:r>
      <w:proofErr w:type="spellEnd"/>
      <w:r w:rsidRPr="00BB595E">
        <w:rPr>
          <w:color w:val="222222"/>
          <w:shd w:val="clear" w:color="auto" w:fill="FFFFFF"/>
        </w:rPr>
        <w:t>, J. (2019). A counterfactual explanation for the action effect in causal judgment.</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190</w:t>
      </w:r>
      <w:r w:rsidRPr="00BB595E">
        <w:rPr>
          <w:color w:val="222222"/>
          <w:shd w:val="clear" w:color="auto" w:fill="FFFFFF"/>
        </w:rPr>
        <w:t>, 157-164.</w:t>
      </w:r>
    </w:p>
    <w:p w14:paraId="45D9AE01" w14:textId="37CEBA07" w:rsidR="008D5FA1" w:rsidRPr="00BB595E" w:rsidRDefault="008D5FA1" w:rsidP="00BB595E">
      <w:pPr>
        <w:tabs>
          <w:tab w:val="left" w:pos="720"/>
        </w:tabs>
        <w:spacing w:after="120"/>
        <w:ind w:left="720" w:hanging="720"/>
      </w:pPr>
      <w:proofErr w:type="spellStart"/>
      <w:r w:rsidRPr="00BB595E">
        <w:rPr>
          <w:color w:val="222222"/>
          <w:shd w:val="clear" w:color="auto" w:fill="FFFFFF"/>
        </w:rPr>
        <w:t>Icard</w:t>
      </w:r>
      <w:proofErr w:type="spellEnd"/>
      <w:r w:rsidRPr="00BB595E">
        <w:rPr>
          <w:color w:val="222222"/>
          <w:shd w:val="clear" w:color="auto" w:fill="FFFFFF"/>
        </w:rPr>
        <w:t xml:space="preserve">, T. F., </w:t>
      </w:r>
      <w:proofErr w:type="spellStart"/>
      <w:r w:rsidRPr="00BB595E">
        <w:rPr>
          <w:color w:val="222222"/>
          <w:shd w:val="clear" w:color="auto" w:fill="FFFFFF"/>
        </w:rPr>
        <w:t>Kominsky</w:t>
      </w:r>
      <w:proofErr w:type="spellEnd"/>
      <w:r w:rsidRPr="00BB595E">
        <w:rPr>
          <w:color w:val="222222"/>
          <w:shd w:val="clear" w:color="auto" w:fill="FFFFFF"/>
        </w:rPr>
        <w:t xml:space="preserve">, J. F., &amp; </w:t>
      </w:r>
      <w:proofErr w:type="spellStart"/>
      <w:r w:rsidRPr="00BB595E">
        <w:rPr>
          <w:color w:val="222222"/>
          <w:shd w:val="clear" w:color="auto" w:fill="FFFFFF"/>
        </w:rPr>
        <w:t>Knobe</w:t>
      </w:r>
      <w:proofErr w:type="spellEnd"/>
      <w:r w:rsidRPr="00BB595E">
        <w:rPr>
          <w:color w:val="222222"/>
          <w:shd w:val="clear" w:color="auto" w:fill="FFFFFF"/>
        </w:rPr>
        <w:t>, J. (2017). Normality and actual causal strength.</w:t>
      </w:r>
      <w:r w:rsidRPr="00BB595E">
        <w:rPr>
          <w:rStyle w:val="apple-converted-space"/>
          <w:color w:val="222222"/>
          <w:shd w:val="clear" w:color="auto" w:fill="FFFFFF"/>
        </w:rPr>
        <w:t> </w:t>
      </w:r>
      <w:r w:rsidRPr="00BB595E">
        <w:rPr>
          <w:i/>
          <w:iCs/>
          <w:color w:val="222222"/>
        </w:rPr>
        <w:t>Cognition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161</w:t>
      </w:r>
      <w:r w:rsidRPr="00BB595E">
        <w:rPr>
          <w:color w:val="222222"/>
          <w:shd w:val="clear" w:color="auto" w:fill="FFFFFF"/>
        </w:rPr>
        <w:t>, 80-93.</w:t>
      </w:r>
    </w:p>
    <w:p w14:paraId="3BD13EB4" w14:textId="10C37683" w:rsidR="008D5FA1"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(2009). Folk judgments of causation.</w:t>
      </w:r>
      <w:r w:rsidRPr="00BB595E">
        <w:rPr>
          <w:rStyle w:val="apple-converted-space"/>
          <w:color w:val="222222"/>
          <w:shd w:val="clear" w:color="auto" w:fill="FFFFFF"/>
        </w:rPr>
        <w:t> </w:t>
      </w:r>
      <w:r w:rsidRPr="00BB595E">
        <w:rPr>
          <w:i/>
          <w:iCs/>
          <w:color w:val="222222"/>
        </w:rPr>
        <w:t>Studies in History and Philosophy of Science Part A</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40</w:t>
      </w:r>
      <w:r w:rsidRPr="00BB595E">
        <w:rPr>
          <w:color w:val="222222"/>
          <w:shd w:val="clear" w:color="auto" w:fill="FFFFFF"/>
        </w:rPr>
        <w:t>(2), 238-242.</w:t>
      </w:r>
    </w:p>
    <w:p w14:paraId="0FF39065" w14:textId="35A63C82" w:rsidR="00BB7B84" w:rsidRPr="00BB595E" w:rsidRDefault="008D5FA1" w:rsidP="00BB595E">
      <w:pPr>
        <w:tabs>
          <w:tab w:val="left" w:pos="720"/>
        </w:tabs>
        <w:spacing w:after="120"/>
        <w:ind w:left="720" w:hanging="720"/>
      </w:pPr>
      <w:proofErr w:type="spellStart"/>
      <w:r w:rsidRPr="00BB595E">
        <w:rPr>
          <w:color w:val="222222"/>
          <w:shd w:val="clear" w:color="auto" w:fill="FFFFFF"/>
        </w:rPr>
        <w:t>Knobe</w:t>
      </w:r>
      <w:proofErr w:type="spellEnd"/>
      <w:r w:rsidRPr="00BB595E">
        <w:rPr>
          <w:color w:val="222222"/>
          <w:shd w:val="clear" w:color="auto" w:fill="FFFFFF"/>
        </w:rPr>
        <w:t>, J., &amp; Fraser, B. (2008). Causal judgment and moral judgment: Two experiments.</w:t>
      </w:r>
      <w:r w:rsidRPr="00BB595E">
        <w:rPr>
          <w:rStyle w:val="apple-converted-space"/>
          <w:color w:val="222222"/>
          <w:shd w:val="clear" w:color="auto" w:fill="FFFFFF"/>
        </w:rPr>
        <w:t> </w:t>
      </w:r>
      <w:r w:rsidRPr="00BB595E">
        <w:rPr>
          <w:i/>
          <w:iCs/>
          <w:color w:val="222222"/>
        </w:rPr>
        <w:t>Moral psychology</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w:t>
      </w:r>
      <w:r w:rsidRPr="00BB595E">
        <w:rPr>
          <w:color w:val="222222"/>
          <w:shd w:val="clear" w:color="auto" w:fill="FFFFFF"/>
        </w:rPr>
        <w:t>, 441-8.</w:t>
      </w:r>
    </w:p>
    <w:p w14:paraId="41B4E0A9" w14:textId="14B95EAB" w:rsidR="007F2948" w:rsidRPr="00BB595E" w:rsidRDefault="00D5117B" w:rsidP="00BB595E">
      <w:pPr>
        <w:tabs>
          <w:tab w:val="left" w:pos="720"/>
        </w:tabs>
        <w:spacing w:after="120"/>
        <w:ind w:left="720" w:hanging="720"/>
        <w:rPr>
          <w:color w:val="222222"/>
          <w:highlight w:val="white"/>
        </w:rPr>
      </w:pPr>
      <w:r w:rsidRPr="00BB595E">
        <w:rPr>
          <w:color w:val="222222"/>
          <w:highlight w:val="white"/>
        </w:rPr>
        <w:t xml:space="preserve">Morris, A., Phillips, J. S., </w:t>
      </w:r>
      <w:proofErr w:type="spellStart"/>
      <w:r w:rsidRPr="00BB595E">
        <w:rPr>
          <w:color w:val="222222"/>
          <w:highlight w:val="white"/>
        </w:rPr>
        <w:t>Icard</w:t>
      </w:r>
      <w:proofErr w:type="spellEnd"/>
      <w:r w:rsidRPr="00BB595E">
        <w:rPr>
          <w:color w:val="222222"/>
          <w:highlight w:val="white"/>
        </w:rPr>
        <w:t xml:space="preserve">, T., </w:t>
      </w:r>
      <w:proofErr w:type="spellStart"/>
      <w:r w:rsidRPr="00BB595E">
        <w:rPr>
          <w:color w:val="222222"/>
          <w:highlight w:val="white"/>
        </w:rPr>
        <w:t>Knobe</w:t>
      </w:r>
      <w:proofErr w:type="spellEnd"/>
      <w:r w:rsidRPr="00BB595E">
        <w:rPr>
          <w:color w:val="222222"/>
          <w:highlight w:val="white"/>
        </w:rPr>
        <w:t xml:space="preserve">, J., </w:t>
      </w:r>
      <w:proofErr w:type="spellStart"/>
      <w:r w:rsidRPr="00BB595E">
        <w:rPr>
          <w:color w:val="222222"/>
          <w:highlight w:val="white"/>
        </w:rPr>
        <w:t>Gerstenberg</w:t>
      </w:r>
      <w:proofErr w:type="spellEnd"/>
      <w:r w:rsidRPr="00BB595E">
        <w:rPr>
          <w:color w:val="222222"/>
          <w:highlight w:val="white"/>
        </w:rPr>
        <w:t>, T., &amp; Cushman, F. (2018). Causal judgments approximate the effectiveness of future interventions.</w:t>
      </w:r>
    </w:p>
    <w:p w14:paraId="531B8C8F" w14:textId="456C148D" w:rsidR="007F2948" w:rsidRPr="00BB595E" w:rsidRDefault="00DE34B7" w:rsidP="00BB595E">
      <w:pPr>
        <w:tabs>
          <w:tab w:val="left" w:pos="720"/>
        </w:tabs>
        <w:spacing w:after="120"/>
        <w:ind w:left="720" w:hanging="720"/>
      </w:pPr>
      <w:proofErr w:type="spellStart"/>
      <w:r w:rsidRPr="00BB595E">
        <w:rPr>
          <w:color w:val="222222"/>
          <w:shd w:val="clear" w:color="auto" w:fill="FFFFFF"/>
        </w:rPr>
        <w:t>Laeng</w:t>
      </w:r>
      <w:proofErr w:type="spellEnd"/>
      <w:r w:rsidRPr="00BB595E">
        <w:rPr>
          <w:color w:val="222222"/>
          <w:shd w:val="clear" w:color="auto" w:fill="FFFFFF"/>
        </w:rPr>
        <w:t xml:space="preserve">, B., &amp; Teodorescu, D. S. (2002). Eye </w:t>
      </w:r>
      <w:proofErr w:type="spellStart"/>
      <w:r w:rsidRPr="00BB595E">
        <w:rPr>
          <w:color w:val="222222"/>
          <w:shd w:val="clear" w:color="auto" w:fill="FFFFFF"/>
        </w:rPr>
        <w:t>scanpaths</w:t>
      </w:r>
      <w:proofErr w:type="spellEnd"/>
      <w:r w:rsidRPr="00BB595E">
        <w:rPr>
          <w:color w:val="222222"/>
          <w:shd w:val="clear" w:color="auto" w:fill="FFFFFF"/>
        </w:rPr>
        <w:t xml:space="preserve"> during visual imagery reenact those of perception of the same visual scene.</w:t>
      </w:r>
      <w:r w:rsidRPr="00BB595E">
        <w:rPr>
          <w:rStyle w:val="apple-converted-space"/>
          <w:color w:val="222222"/>
          <w:shd w:val="clear" w:color="auto" w:fill="FFFFFF"/>
        </w:rPr>
        <w:t> </w:t>
      </w:r>
      <w:r w:rsidRPr="00BB595E">
        <w:rPr>
          <w:i/>
          <w:iCs/>
          <w:color w:val="222222"/>
        </w:rPr>
        <w:t>Cognitive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26</w:t>
      </w:r>
      <w:r w:rsidRPr="00BB595E">
        <w:rPr>
          <w:color w:val="222222"/>
          <w:shd w:val="clear" w:color="auto" w:fill="FFFFFF"/>
        </w:rPr>
        <w:t>(2), 207-231.</w:t>
      </w:r>
    </w:p>
    <w:p w14:paraId="190603F8" w14:textId="4486C1E0" w:rsidR="007F2948" w:rsidRDefault="00D5117B" w:rsidP="00BB595E">
      <w:pPr>
        <w:tabs>
          <w:tab w:val="left" w:pos="720"/>
        </w:tabs>
        <w:spacing w:after="120"/>
        <w:ind w:left="720" w:hanging="720"/>
        <w:rPr>
          <w:color w:val="222222"/>
          <w:highlight w:val="white"/>
        </w:rPr>
      </w:pPr>
      <w:r w:rsidRPr="00BB595E">
        <w:rPr>
          <w:color w:val="222222"/>
          <w:highlight w:val="white"/>
        </w:rPr>
        <w:t xml:space="preserve">Lewis, D. (1974). Causation. </w:t>
      </w:r>
      <w:r w:rsidRPr="00BB595E">
        <w:rPr>
          <w:i/>
          <w:color w:val="222222"/>
          <w:highlight w:val="white"/>
        </w:rPr>
        <w:t>The journal of philosophy</w:t>
      </w:r>
      <w:r w:rsidRPr="00BB595E">
        <w:rPr>
          <w:color w:val="222222"/>
          <w:highlight w:val="white"/>
        </w:rPr>
        <w:t xml:space="preserve">, </w:t>
      </w:r>
      <w:r w:rsidRPr="00BB595E">
        <w:rPr>
          <w:i/>
          <w:color w:val="222222"/>
          <w:highlight w:val="white"/>
        </w:rPr>
        <w:t>70</w:t>
      </w:r>
      <w:r w:rsidRPr="00BB595E">
        <w:rPr>
          <w:color w:val="222222"/>
          <w:highlight w:val="white"/>
        </w:rPr>
        <w:t>(17), 556-567</w:t>
      </w:r>
      <w:r w:rsidR="00393586">
        <w:rPr>
          <w:color w:val="222222"/>
          <w:highlight w:val="white"/>
        </w:rPr>
        <w:t>.</w:t>
      </w:r>
    </w:p>
    <w:p w14:paraId="0DAB8B05" w14:textId="77777777" w:rsidR="00393586" w:rsidRPr="00393586" w:rsidRDefault="00393586" w:rsidP="00393586">
      <w:proofErr w:type="spellStart"/>
      <w:r w:rsidRPr="00393586">
        <w:rPr>
          <w:rFonts w:ascii="-webkit-standard" w:hAnsi="-webkit-standard"/>
          <w:color w:val="000000"/>
          <w:sz w:val="27"/>
          <w:szCs w:val="27"/>
          <w:shd w:val="clear" w:color="auto" w:fill="FFFFFF"/>
        </w:rPr>
        <w:t>Lüdecke</w:t>
      </w:r>
      <w:proofErr w:type="spellEnd"/>
      <w:r w:rsidRPr="00393586">
        <w:rPr>
          <w:rFonts w:ascii="-webkit-standard" w:hAnsi="-webkit-standard"/>
          <w:color w:val="000000"/>
          <w:sz w:val="27"/>
          <w:szCs w:val="27"/>
          <w:shd w:val="clear" w:color="auto" w:fill="FFFFFF"/>
        </w:rPr>
        <w:t xml:space="preserve"> D (2020). </w:t>
      </w:r>
      <w:proofErr w:type="spellStart"/>
      <w:r w:rsidRPr="00393586">
        <w:rPr>
          <w:rFonts w:ascii="-webkit-standard" w:hAnsi="-webkit-standard"/>
          <w:i/>
          <w:iCs/>
          <w:color w:val="000000"/>
        </w:rPr>
        <w:t>sjPlot</w:t>
      </w:r>
      <w:proofErr w:type="spellEnd"/>
      <w:r w:rsidRPr="00393586">
        <w:rPr>
          <w:rFonts w:ascii="-webkit-standard" w:hAnsi="-webkit-standard"/>
          <w:i/>
          <w:iCs/>
          <w:color w:val="000000"/>
        </w:rPr>
        <w:t>: Data Visualization for Statistics in Social Science</w:t>
      </w:r>
      <w:r w:rsidRPr="00393586">
        <w:rPr>
          <w:rFonts w:ascii="-webkit-standard" w:hAnsi="-webkit-standard"/>
          <w:color w:val="000000"/>
          <w:sz w:val="27"/>
          <w:szCs w:val="27"/>
          <w:shd w:val="clear" w:color="auto" w:fill="FFFFFF"/>
        </w:rPr>
        <w:t xml:space="preserve">. </w:t>
      </w:r>
      <w:proofErr w:type="spellStart"/>
      <w:r w:rsidRPr="00393586">
        <w:rPr>
          <w:rFonts w:ascii="-webkit-standard" w:hAnsi="-webkit-standard"/>
          <w:color w:val="000000"/>
          <w:sz w:val="27"/>
          <w:szCs w:val="27"/>
          <w:shd w:val="clear" w:color="auto" w:fill="FFFFFF"/>
        </w:rPr>
        <w:t>doi</w:t>
      </w:r>
      <w:proofErr w:type="spellEnd"/>
      <w:r w:rsidRPr="00393586">
        <w:rPr>
          <w:rFonts w:ascii="-webkit-standard" w:hAnsi="-webkit-standard"/>
          <w:color w:val="000000"/>
          <w:sz w:val="27"/>
          <w:szCs w:val="27"/>
          <w:shd w:val="clear" w:color="auto" w:fill="FFFFFF"/>
        </w:rPr>
        <w:t>: </w:t>
      </w:r>
      <w:hyperlink r:id="rId21" w:history="1">
        <w:r w:rsidRPr="00393586">
          <w:rPr>
            <w:rFonts w:ascii="-webkit-standard" w:hAnsi="-webkit-standard"/>
            <w:color w:val="0000FF"/>
            <w:u w:val="single"/>
            <w:shd w:val="clear" w:color="auto" w:fill="FFFFFF"/>
          </w:rPr>
          <w:t>10.5281/zenodo.1308157</w:t>
        </w:r>
      </w:hyperlink>
      <w:r w:rsidRPr="00393586">
        <w:rPr>
          <w:rFonts w:ascii="-webkit-standard" w:hAnsi="-webkit-standard"/>
          <w:color w:val="000000"/>
          <w:sz w:val="27"/>
          <w:szCs w:val="27"/>
          <w:shd w:val="clear" w:color="auto" w:fill="FFFFFF"/>
        </w:rPr>
        <w:t>, R package version 2.8.3, </w:t>
      </w:r>
      <w:hyperlink r:id="rId22" w:history="1">
        <w:r w:rsidRPr="00393586">
          <w:rPr>
            <w:rFonts w:ascii="-webkit-standard" w:hAnsi="-webkit-standard"/>
            <w:color w:val="0000FF"/>
            <w:u w:val="single"/>
            <w:shd w:val="clear" w:color="auto" w:fill="FFFFFF"/>
          </w:rPr>
          <w:t>https://CRAN.R-project.org/package=sjPlot</w:t>
        </w:r>
      </w:hyperlink>
      <w:r w:rsidRPr="00393586">
        <w:rPr>
          <w:rFonts w:ascii="-webkit-standard" w:hAnsi="-webkit-standard"/>
          <w:color w:val="000000"/>
          <w:sz w:val="27"/>
          <w:szCs w:val="27"/>
          <w:shd w:val="clear" w:color="auto" w:fill="FFFFFF"/>
        </w:rPr>
        <w:t>.</w:t>
      </w:r>
    </w:p>
    <w:p w14:paraId="00C87D94" w14:textId="77777777" w:rsidR="00393586" w:rsidRPr="00BB595E" w:rsidRDefault="00393586" w:rsidP="00BB595E">
      <w:pPr>
        <w:tabs>
          <w:tab w:val="left" w:pos="720"/>
        </w:tabs>
        <w:spacing w:after="120"/>
        <w:ind w:left="720" w:hanging="720"/>
        <w:rPr>
          <w:color w:val="222222"/>
          <w:highlight w:val="white"/>
        </w:rPr>
      </w:pPr>
    </w:p>
    <w:p w14:paraId="397E2E5D" w14:textId="143120BF" w:rsidR="007F2948" w:rsidRPr="00BB595E" w:rsidRDefault="00D5117B" w:rsidP="00BB595E">
      <w:pPr>
        <w:tabs>
          <w:tab w:val="left" w:pos="720"/>
        </w:tabs>
        <w:spacing w:before="240" w:after="120"/>
        <w:ind w:left="720" w:hanging="720"/>
        <w:rPr>
          <w:color w:val="222222"/>
          <w:highlight w:val="white"/>
        </w:rPr>
      </w:pPr>
      <w:r w:rsidRPr="00BB595E">
        <w:rPr>
          <w:color w:val="222222"/>
          <w:highlight w:val="white"/>
        </w:rPr>
        <w:t xml:space="preserve">Petrocelli, J. V., Percy, E. J., Sherman, S. J., &amp; </w:t>
      </w:r>
      <w:proofErr w:type="spellStart"/>
      <w:r w:rsidRPr="00BB595E">
        <w:rPr>
          <w:color w:val="222222"/>
          <w:highlight w:val="white"/>
        </w:rPr>
        <w:t>Tormala</w:t>
      </w:r>
      <w:proofErr w:type="spellEnd"/>
      <w:r w:rsidRPr="00BB595E">
        <w:rPr>
          <w:color w:val="222222"/>
          <w:highlight w:val="white"/>
        </w:rPr>
        <w:t>, Z. L. (2011). Counterfactual potency. Journal of</w:t>
      </w:r>
      <w:r w:rsidR="00C80AE4" w:rsidRPr="00BB595E">
        <w:rPr>
          <w:color w:val="222222"/>
          <w:highlight w:val="white"/>
        </w:rPr>
        <w:t xml:space="preserve"> </w:t>
      </w:r>
      <w:r w:rsidRPr="00BB595E">
        <w:rPr>
          <w:color w:val="222222"/>
          <w:highlight w:val="white"/>
        </w:rPr>
        <w:t>Personality and Social Psychology, 100, 30–46.</w:t>
      </w:r>
    </w:p>
    <w:p w14:paraId="38C56B65" w14:textId="1159D713" w:rsidR="007F2948" w:rsidRPr="00BB595E" w:rsidRDefault="00DE34B7" w:rsidP="00BB595E">
      <w:pPr>
        <w:tabs>
          <w:tab w:val="left" w:pos="720"/>
        </w:tabs>
        <w:spacing w:after="120"/>
        <w:ind w:left="720" w:hanging="720"/>
      </w:pPr>
      <w:r w:rsidRPr="00BB595E">
        <w:rPr>
          <w:color w:val="222222"/>
          <w:shd w:val="clear" w:color="auto" w:fill="FFFFFF"/>
        </w:rPr>
        <w:t>Salmon, W. C. (1997). Causality and explanation: A reply to two critiques.</w:t>
      </w:r>
      <w:r w:rsidRPr="00BB595E">
        <w:rPr>
          <w:rStyle w:val="apple-converted-space"/>
          <w:color w:val="222222"/>
          <w:shd w:val="clear" w:color="auto" w:fill="FFFFFF"/>
        </w:rPr>
        <w:t> </w:t>
      </w:r>
      <w:r w:rsidRPr="00BB595E">
        <w:rPr>
          <w:i/>
          <w:iCs/>
          <w:color w:val="222222"/>
        </w:rPr>
        <w:t>Philosophy of Science</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64</w:t>
      </w:r>
      <w:r w:rsidRPr="00BB595E">
        <w:rPr>
          <w:color w:val="222222"/>
          <w:shd w:val="clear" w:color="auto" w:fill="FFFFFF"/>
        </w:rPr>
        <w:t>(3), 461-477.</w:t>
      </w:r>
    </w:p>
    <w:p w14:paraId="4F25C687" w14:textId="4C77FA11" w:rsidR="00C80AE4" w:rsidRPr="00BB595E" w:rsidRDefault="00D5117B" w:rsidP="00BB595E">
      <w:pPr>
        <w:tabs>
          <w:tab w:val="left" w:pos="720"/>
        </w:tabs>
        <w:spacing w:before="240" w:after="120"/>
        <w:ind w:left="720" w:hanging="720"/>
        <w:rPr>
          <w:color w:val="222222"/>
          <w:highlight w:val="white"/>
        </w:rPr>
      </w:pPr>
      <w:r w:rsidRPr="00BB595E">
        <w:rPr>
          <w:color w:val="222222"/>
          <w:highlight w:val="white"/>
        </w:rPr>
        <w:lastRenderedPageBreak/>
        <w:t xml:space="preserve">Walsh, C. R., &amp; </w:t>
      </w:r>
      <w:proofErr w:type="spellStart"/>
      <w:r w:rsidRPr="00BB595E">
        <w:rPr>
          <w:color w:val="222222"/>
          <w:highlight w:val="white"/>
        </w:rPr>
        <w:t>Sloman</w:t>
      </w:r>
      <w:proofErr w:type="spellEnd"/>
      <w:r w:rsidRPr="00BB595E">
        <w:rPr>
          <w:color w:val="222222"/>
          <w:highlight w:val="white"/>
        </w:rPr>
        <w:t xml:space="preserve">, S. A. (2011). The meaning of cause and prevent: The role of causal mechanism. </w:t>
      </w:r>
      <w:r w:rsidRPr="00BB595E">
        <w:rPr>
          <w:i/>
          <w:color w:val="222222"/>
          <w:highlight w:val="white"/>
        </w:rPr>
        <w:t>Mind &amp; Language</w:t>
      </w:r>
      <w:r w:rsidRPr="00BB595E">
        <w:rPr>
          <w:color w:val="222222"/>
          <w:highlight w:val="white"/>
        </w:rPr>
        <w:t xml:space="preserve">, </w:t>
      </w:r>
      <w:r w:rsidRPr="00BB595E">
        <w:rPr>
          <w:i/>
          <w:color w:val="222222"/>
          <w:highlight w:val="white"/>
        </w:rPr>
        <w:t>26</w:t>
      </w:r>
      <w:r w:rsidRPr="00BB595E">
        <w:rPr>
          <w:color w:val="222222"/>
          <w:highlight w:val="white"/>
        </w:rPr>
        <w:t>(1), 21-52.</w:t>
      </w:r>
    </w:p>
    <w:p w14:paraId="7DC56A20" w14:textId="1E32300F" w:rsidR="008D5FA1" w:rsidRPr="00BB595E" w:rsidRDefault="008D5FA1" w:rsidP="00BB595E">
      <w:pPr>
        <w:tabs>
          <w:tab w:val="left" w:pos="720"/>
        </w:tabs>
        <w:spacing w:after="120"/>
        <w:ind w:left="720" w:hanging="720"/>
        <w:rPr>
          <w:color w:val="222222"/>
          <w:shd w:val="clear" w:color="auto" w:fill="FFFFFF"/>
        </w:rPr>
      </w:pPr>
      <w:r w:rsidRPr="00BB595E">
        <w:rPr>
          <w:color w:val="222222"/>
          <w:shd w:val="clear" w:color="auto" w:fill="FFFFFF"/>
        </w:rPr>
        <w:t xml:space="preserve">Wasserman, E. A., </w:t>
      </w:r>
      <w:proofErr w:type="spellStart"/>
      <w:r w:rsidRPr="00BB595E">
        <w:rPr>
          <w:color w:val="222222"/>
          <w:shd w:val="clear" w:color="auto" w:fill="FFFFFF"/>
        </w:rPr>
        <w:t>Chatlosh</w:t>
      </w:r>
      <w:proofErr w:type="spellEnd"/>
      <w:r w:rsidRPr="00BB595E">
        <w:rPr>
          <w:color w:val="222222"/>
          <w:shd w:val="clear" w:color="auto" w:fill="FFFFFF"/>
        </w:rPr>
        <w:t xml:space="preserve">, D. L., &amp; </w:t>
      </w:r>
      <w:proofErr w:type="spellStart"/>
      <w:r w:rsidRPr="00BB595E">
        <w:rPr>
          <w:color w:val="222222"/>
          <w:shd w:val="clear" w:color="auto" w:fill="FFFFFF"/>
        </w:rPr>
        <w:t>Neunaber</w:t>
      </w:r>
      <w:proofErr w:type="spellEnd"/>
      <w:r w:rsidRPr="00BB595E">
        <w:rPr>
          <w:color w:val="222222"/>
          <w:shd w:val="clear" w:color="auto" w:fill="FFFFFF"/>
        </w:rPr>
        <w:t>, D. J. (1983). Perception of causal relations in humans: Factors affecting judgments of response-outcome contingencies under free-operant procedures.</w:t>
      </w:r>
      <w:r w:rsidRPr="00BB595E">
        <w:rPr>
          <w:rStyle w:val="apple-converted-space"/>
          <w:color w:val="222222"/>
          <w:shd w:val="clear" w:color="auto" w:fill="FFFFFF"/>
        </w:rPr>
        <w:t> </w:t>
      </w:r>
      <w:r w:rsidRPr="00BB595E">
        <w:rPr>
          <w:i/>
          <w:iCs/>
          <w:color w:val="222222"/>
        </w:rPr>
        <w:t>Learning and motivation</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14</w:t>
      </w:r>
      <w:r w:rsidRPr="00BB595E">
        <w:rPr>
          <w:color w:val="222222"/>
          <w:shd w:val="clear" w:color="auto" w:fill="FFFFFF"/>
        </w:rPr>
        <w:t>(4), 406-432.</w:t>
      </w:r>
    </w:p>
    <w:p w14:paraId="1EB95683" w14:textId="59AA3BC7" w:rsidR="00C80AE4" w:rsidRPr="00BB595E" w:rsidRDefault="00C80AE4" w:rsidP="00BB595E">
      <w:pPr>
        <w:ind w:left="720" w:hanging="720"/>
      </w:pPr>
      <w:r w:rsidRPr="00BB595E">
        <w:rPr>
          <w:color w:val="222222"/>
          <w:shd w:val="clear" w:color="auto" w:fill="FFFFFF"/>
        </w:rPr>
        <w:t>Wolff, P. (2007). Representing causation.</w:t>
      </w:r>
      <w:r w:rsidRPr="00BB595E">
        <w:rPr>
          <w:rStyle w:val="apple-converted-space"/>
          <w:color w:val="222222"/>
          <w:shd w:val="clear" w:color="auto" w:fill="FFFFFF"/>
        </w:rPr>
        <w:t> </w:t>
      </w:r>
      <w:r w:rsidRPr="00BB595E">
        <w:rPr>
          <w:i/>
          <w:iCs/>
          <w:color w:val="222222"/>
        </w:rPr>
        <w:t>Journal of experimental psychology: General</w:t>
      </w:r>
      <w:r w:rsidRPr="00BB595E">
        <w:rPr>
          <w:color w:val="222222"/>
          <w:shd w:val="clear" w:color="auto" w:fill="FFFFFF"/>
        </w:rPr>
        <w:t>,</w:t>
      </w:r>
      <w:r w:rsidRPr="00BB595E">
        <w:rPr>
          <w:rStyle w:val="apple-converted-space"/>
          <w:color w:val="222222"/>
          <w:shd w:val="clear" w:color="auto" w:fill="FFFFFF"/>
        </w:rPr>
        <w:t> </w:t>
      </w:r>
      <w:r w:rsidRPr="00BB595E">
        <w:rPr>
          <w:i/>
          <w:iCs/>
          <w:color w:val="222222"/>
        </w:rPr>
        <w:t>136</w:t>
      </w:r>
      <w:r w:rsidRPr="00BB595E">
        <w:rPr>
          <w:color w:val="222222"/>
          <w:shd w:val="clear" w:color="auto" w:fill="FFFFFF"/>
        </w:rPr>
        <w:t>(1), 82-111.</w:t>
      </w:r>
    </w:p>
    <w:p w14:paraId="066A69F9" w14:textId="77777777" w:rsidR="00C80AE4" w:rsidRPr="00DE34B7" w:rsidRDefault="00C80AE4" w:rsidP="00DE34B7">
      <w:pPr>
        <w:tabs>
          <w:tab w:val="left" w:pos="720"/>
        </w:tabs>
        <w:spacing w:after="120"/>
        <w:ind w:left="720" w:hanging="720"/>
      </w:pPr>
    </w:p>
    <w:p w14:paraId="521EC1F8" w14:textId="77777777" w:rsidR="008D5FA1" w:rsidRDefault="008D5FA1">
      <w:pPr>
        <w:spacing w:before="240" w:after="240"/>
        <w:rPr>
          <w:color w:val="222222"/>
          <w:sz w:val="20"/>
          <w:szCs w:val="20"/>
          <w:highlight w:val="white"/>
        </w:rPr>
      </w:pPr>
    </w:p>
    <w:p w14:paraId="63019AD9" w14:textId="4F9E6B92" w:rsidR="008D2C3F" w:rsidRDefault="008D2C3F">
      <w:pPr>
        <w:spacing w:before="240" w:after="240"/>
        <w:rPr>
          <w:color w:val="222222"/>
          <w:sz w:val="20"/>
          <w:szCs w:val="20"/>
          <w:highlight w:val="white"/>
        </w:rPr>
      </w:pPr>
    </w:p>
    <w:p w14:paraId="0B9199BB" w14:textId="77777777" w:rsidR="008D2C3F" w:rsidRDefault="008D2C3F">
      <w:pPr>
        <w:spacing w:before="240" w:after="240"/>
        <w:rPr>
          <w:color w:val="222222"/>
          <w:sz w:val="18"/>
          <w:szCs w:val="18"/>
          <w:highlight w:val="white"/>
        </w:rPr>
      </w:pPr>
    </w:p>
    <w:p w14:paraId="423B3305" w14:textId="77777777" w:rsidR="007F2948" w:rsidRDefault="007F2948">
      <w:pPr>
        <w:rPr>
          <w:color w:val="222222"/>
          <w:sz w:val="20"/>
          <w:szCs w:val="20"/>
          <w:highlight w:val="white"/>
        </w:rPr>
      </w:pPr>
    </w:p>
    <w:sectPr w:rsidR="007F2948" w:rsidSect="00533F88">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ristina Krasich" w:date="2020-03-13T00:00:00Z" w:initials="KK">
    <w:p w14:paraId="0042F4B9" w14:textId="77777777" w:rsidR="0072037C" w:rsidRDefault="0072037C" w:rsidP="00474FC7">
      <w:pPr>
        <w:pStyle w:val="CommentText"/>
      </w:pPr>
      <w:r>
        <w:rPr>
          <w:rStyle w:val="CommentReference"/>
        </w:rPr>
        <w:annotationRef/>
      </w:r>
      <w:r>
        <w:t>Add F &amp; P’s R&amp;R once accepted.</w:t>
      </w:r>
    </w:p>
  </w:comment>
  <w:comment w:id="1" w:author="Kristina Krasich" w:date="2020-07-01T17:19:00Z" w:initials="KK">
    <w:p w14:paraId="0829D6F3" w14:textId="77777777" w:rsidR="0072037C" w:rsidRDefault="0072037C" w:rsidP="00E748B1">
      <w:pPr>
        <w:rPr>
          <w:rFonts w:ascii="Arial" w:hAnsi="Arial" w:cs="Arial"/>
          <w:color w:val="222222"/>
          <w:sz w:val="20"/>
          <w:szCs w:val="20"/>
          <w:shd w:val="clear" w:color="auto" w:fill="FFFFFF"/>
        </w:rPr>
      </w:pPr>
      <w:r>
        <w:rPr>
          <w:rStyle w:val="CommentReference"/>
        </w:rPr>
        <w:annotationRef/>
      </w:r>
      <w:r w:rsidRPr="00E748B1">
        <w:rPr>
          <w:rFonts w:ascii="Arial" w:hAnsi="Arial" w:cs="Arial"/>
          <w:color w:val="222222"/>
          <w:sz w:val="20"/>
          <w:szCs w:val="20"/>
          <w:shd w:val="clear" w:color="auto" w:fill="FFFFFF"/>
        </w:rPr>
        <w:t>Howe, P. D., &amp; Holcombe, A. O. (2012). Motion information is sometimes used as an aid to the visual tracking of objects. </w:t>
      </w:r>
      <w:r w:rsidRPr="00E748B1">
        <w:rPr>
          <w:rFonts w:ascii="Arial" w:hAnsi="Arial" w:cs="Arial"/>
          <w:i/>
          <w:iCs/>
          <w:color w:val="222222"/>
          <w:sz w:val="20"/>
          <w:szCs w:val="20"/>
        </w:rPr>
        <w:t>Journal of vision</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12</w:t>
      </w:r>
      <w:r w:rsidRPr="00E748B1">
        <w:rPr>
          <w:rFonts w:ascii="Arial" w:hAnsi="Arial" w:cs="Arial"/>
          <w:color w:val="222222"/>
          <w:sz w:val="20"/>
          <w:szCs w:val="20"/>
          <w:shd w:val="clear" w:color="auto" w:fill="FFFFFF"/>
        </w:rPr>
        <w:t>(13), 10-10.</w:t>
      </w:r>
    </w:p>
    <w:p w14:paraId="4827D9CE" w14:textId="77777777" w:rsidR="0072037C" w:rsidRDefault="0072037C" w:rsidP="00E748B1">
      <w:pPr>
        <w:rPr>
          <w:rFonts w:ascii="Arial" w:hAnsi="Arial" w:cs="Arial"/>
          <w:color w:val="222222"/>
          <w:sz w:val="20"/>
          <w:szCs w:val="20"/>
          <w:shd w:val="clear" w:color="auto" w:fill="FFFFFF"/>
        </w:rPr>
      </w:pPr>
    </w:p>
    <w:p w14:paraId="3BDB9026" w14:textId="77777777" w:rsidR="0072037C" w:rsidRPr="00E748B1" w:rsidRDefault="0072037C" w:rsidP="00E748B1">
      <w:r w:rsidRPr="00E748B1">
        <w:rPr>
          <w:rFonts w:ascii="Arial" w:hAnsi="Arial" w:cs="Arial"/>
          <w:color w:val="222222"/>
          <w:sz w:val="20"/>
          <w:szCs w:val="20"/>
          <w:shd w:val="clear" w:color="auto" w:fill="FFFFFF"/>
        </w:rPr>
        <w:t>Luu, T., &amp; Howe, P. D. (2015). Extrapolation occurs in multiple object tracking when eye movements are controlled. </w:t>
      </w:r>
      <w:r w:rsidRPr="00E748B1">
        <w:rPr>
          <w:rFonts w:ascii="Arial" w:hAnsi="Arial" w:cs="Arial"/>
          <w:i/>
          <w:iCs/>
          <w:color w:val="222222"/>
          <w:sz w:val="20"/>
          <w:szCs w:val="20"/>
        </w:rPr>
        <w:t>Attention, Perception, &amp; Psychophysics</w:t>
      </w:r>
      <w:r w:rsidRPr="00E748B1">
        <w:rPr>
          <w:rFonts w:ascii="Arial" w:hAnsi="Arial" w:cs="Arial"/>
          <w:color w:val="222222"/>
          <w:sz w:val="20"/>
          <w:szCs w:val="20"/>
          <w:shd w:val="clear" w:color="auto" w:fill="FFFFFF"/>
        </w:rPr>
        <w:t>, </w:t>
      </w:r>
      <w:r w:rsidRPr="00E748B1">
        <w:rPr>
          <w:rFonts w:ascii="Arial" w:hAnsi="Arial" w:cs="Arial"/>
          <w:i/>
          <w:iCs/>
          <w:color w:val="222222"/>
          <w:sz w:val="20"/>
          <w:szCs w:val="20"/>
        </w:rPr>
        <w:t>77</w:t>
      </w:r>
      <w:r w:rsidRPr="00E748B1">
        <w:rPr>
          <w:rFonts w:ascii="Arial" w:hAnsi="Arial" w:cs="Arial"/>
          <w:color w:val="222222"/>
          <w:sz w:val="20"/>
          <w:szCs w:val="20"/>
          <w:shd w:val="clear" w:color="auto" w:fill="FFFFFF"/>
        </w:rPr>
        <w:t>(6), 1919-1929.</w:t>
      </w:r>
    </w:p>
    <w:p w14:paraId="7135D340" w14:textId="77777777" w:rsidR="0072037C" w:rsidRDefault="0072037C" w:rsidP="00E748B1">
      <w:pPr>
        <w:pStyle w:val="CommentText"/>
      </w:pPr>
    </w:p>
  </w:comment>
  <w:comment w:id="2" w:author="Kristina Krasich" w:date="2020-10-09T15:18:00Z" w:initials="KK">
    <w:p w14:paraId="4A716B36" w14:textId="77777777" w:rsidR="0076229C" w:rsidRPr="00062B9A" w:rsidRDefault="0076229C" w:rsidP="0076229C">
      <w:r>
        <w:rPr>
          <w:rStyle w:val="CommentReference"/>
        </w:rPr>
        <w:annotationRef/>
      </w:r>
      <w:proofErr w:type="spellStart"/>
      <w:r w:rsidRPr="00062B9A">
        <w:rPr>
          <w:rFonts w:ascii="Arial" w:hAnsi="Arial" w:cs="Arial"/>
          <w:color w:val="444444"/>
          <w:sz w:val="18"/>
          <w:szCs w:val="18"/>
          <w:shd w:val="clear" w:color="auto" w:fill="F7F7F7"/>
        </w:rPr>
        <w:t>Hillstrom</w:t>
      </w:r>
      <w:proofErr w:type="spellEnd"/>
      <w:r w:rsidRPr="00062B9A">
        <w:rPr>
          <w:rFonts w:ascii="Arial" w:hAnsi="Arial" w:cs="Arial"/>
          <w:color w:val="444444"/>
          <w:sz w:val="18"/>
          <w:szCs w:val="18"/>
          <w:shd w:val="clear" w:color="auto" w:fill="F7F7F7"/>
        </w:rPr>
        <w:t xml:space="preserve"> A.P., Yantis S. (1994). Visual motion and attentional capture. Perception &amp; Psychophysics, 55, 399–411.</w:t>
      </w:r>
    </w:p>
    <w:p w14:paraId="7C2AC49E" w14:textId="77777777" w:rsidR="0076229C" w:rsidRDefault="0076229C" w:rsidP="0076229C">
      <w:pPr>
        <w:rPr>
          <w:rFonts w:ascii="Arial" w:hAnsi="Arial" w:cs="Arial"/>
          <w:color w:val="222222"/>
          <w:sz w:val="20"/>
          <w:szCs w:val="20"/>
          <w:shd w:val="clear" w:color="auto" w:fill="FFFFFF"/>
        </w:rPr>
      </w:pPr>
    </w:p>
    <w:p w14:paraId="0FC5D59E" w14:textId="77777777" w:rsidR="0076229C" w:rsidRPr="00062B9A" w:rsidRDefault="0076229C" w:rsidP="0076229C">
      <w:r w:rsidRPr="00062B9A">
        <w:rPr>
          <w:rFonts w:ascii="Arial" w:hAnsi="Arial" w:cs="Arial"/>
          <w:color w:val="222222"/>
          <w:sz w:val="20"/>
          <w:szCs w:val="20"/>
          <w:shd w:val="clear" w:color="auto" w:fill="FFFFFF"/>
        </w:rPr>
        <w:t xml:space="preserve">Yantis, S., &amp; </w:t>
      </w:r>
      <w:proofErr w:type="spellStart"/>
      <w:r w:rsidRPr="00062B9A">
        <w:rPr>
          <w:rFonts w:ascii="Arial" w:hAnsi="Arial" w:cs="Arial"/>
          <w:color w:val="222222"/>
          <w:sz w:val="20"/>
          <w:szCs w:val="20"/>
          <w:shd w:val="clear" w:color="auto" w:fill="FFFFFF"/>
        </w:rPr>
        <w:t>Egeth</w:t>
      </w:r>
      <w:proofErr w:type="spellEnd"/>
      <w:r w:rsidRPr="00062B9A">
        <w:rPr>
          <w:rFonts w:ascii="Arial" w:hAnsi="Arial" w:cs="Arial"/>
          <w:color w:val="222222"/>
          <w:sz w:val="20"/>
          <w:szCs w:val="20"/>
          <w:shd w:val="clear" w:color="auto" w:fill="FFFFFF"/>
        </w:rPr>
        <w:t>, H. E. (1999). On the distinction between visual salience and stimulus-driven attentional capture. </w:t>
      </w:r>
      <w:r w:rsidRPr="00062B9A">
        <w:rPr>
          <w:rFonts w:ascii="Arial" w:hAnsi="Arial" w:cs="Arial"/>
          <w:i/>
          <w:iCs/>
          <w:color w:val="222222"/>
          <w:sz w:val="20"/>
          <w:szCs w:val="20"/>
        </w:rPr>
        <w:t>Journal of experimental psychology: Human perception and performance</w:t>
      </w:r>
      <w:r w:rsidRPr="00062B9A">
        <w:rPr>
          <w:rFonts w:ascii="Arial" w:hAnsi="Arial" w:cs="Arial"/>
          <w:color w:val="222222"/>
          <w:sz w:val="20"/>
          <w:szCs w:val="20"/>
          <w:shd w:val="clear" w:color="auto" w:fill="FFFFFF"/>
        </w:rPr>
        <w:t>, </w:t>
      </w:r>
      <w:r w:rsidRPr="00062B9A">
        <w:rPr>
          <w:rFonts w:ascii="Arial" w:hAnsi="Arial" w:cs="Arial"/>
          <w:i/>
          <w:iCs/>
          <w:color w:val="222222"/>
          <w:sz w:val="20"/>
          <w:szCs w:val="20"/>
        </w:rPr>
        <w:t>25</w:t>
      </w:r>
      <w:r w:rsidRPr="00062B9A">
        <w:rPr>
          <w:rFonts w:ascii="Arial" w:hAnsi="Arial" w:cs="Arial"/>
          <w:color w:val="222222"/>
          <w:sz w:val="20"/>
          <w:szCs w:val="20"/>
          <w:shd w:val="clear" w:color="auto" w:fill="FFFFFF"/>
        </w:rPr>
        <w:t>(3), 661.</w:t>
      </w:r>
    </w:p>
    <w:p w14:paraId="33A0B763" w14:textId="77777777" w:rsidR="0076229C" w:rsidRDefault="0076229C" w:rsidP="0076229C">
      <w:pPr>
        <w:pStyle w:val="CommentText"/>
      </w:pPr>
    </w:p>
  </w:comment>
  <w:comment w:id="3" w:author="Kristina Krasich" w:date="2020-05-13T23:00:00Z" w:initials="KK">
    <w:p w14:paraId="1BDFB3CB" w14:textId="77777777" w:rsidR="0072037C" w:rsidRPr="001A6C90" w:rsidRDefault="0072037C" w:rsidP="00914BEC">
      <w:r>
        <w:rPr>
          <w:rStyle w:val="CommentReference"/>
        </w:rPr>
        <w:annotationRef/>
      </w:r>
      <w:r w:rsidRPr="001A6C90">
        <w:rPr>
          <w:rFonts w:ascii="Arial" w:hAnsi="Arial" w:cs="Arial"/>
          <w:color w:val="222222"/>
          <w:sz w:val="20"/>
          <w:szCs w:val="20"/>
          <w:shd w:val="clear" w:color="auto" w:fill="FFFFFF"/>
        </w:rPr>
        <w:t>Altmann, G. T. (2004). Language-mediated eye movements in the absence of a visual world: The ‘blank screen paradigm’.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93</w:t>
      </w:r>
      <w:r w:rsidRPr="001A6C90">
        <w:rPr>
          <w:rFonts w:ascii="Arial" w:hAnsi="Arial" w:cs="Arial"/>
          <w:color w:val="222222"/>
          <w:sz w:val="20"/>
          <w:szCs w:val="20"/>
          <w:shd w:val="clear" w:color="auto" w:fill="FFFFFF"/>
        </w:rPr>
        <w:t>(2), B79-B87.</w:t>
      </w:r>
    </w:p>
    <w:p w14:paraId="70012668" w14:textId="77777777" w:rsidR="0072037C" w:rsidRDefault="0072037C" w:rsidP="00914BEC">
      <w:pPr>
        <w:pStyle w:val="CommentText"/>
      </w:pPr>
    </w:p>
  </w:comment>
  <w:comment w:id="4" w:author="Kristina Krasich" w:date="2020-05-13T22:58:00Z" w:initials="KK">
    <w:p w14:paraId="772B5A0D" w14:textId="77777777" w:rsidR="0072037C" w:rsidRPr="001A6C90" w:rsidRDefault="0072037C" w:rsidP="00914BEC">
      <w:r>
        <w:rPr>
          <w:rStyle w:val="CommentReference"/>
        </w:rPr>
        <w:annotationRef/>
      </w:r>
      <w:r w:rsidRPr="001A6C90">
        <w:rPr>
          <w:rFonts w:ascii="Arial" w:hAnsi="Arial" w:cs="Arial"/>
          <w:color w:val="222222"/>
          <w:sz w:val="20"/>
          <w:szCs w:val="20"/>
          <w:shd w:val="clear" w:color="auto" w:fill="FFFFFF"/>
        </w:rPr>
        <w:t>Richardson, D. C., &amp; Spivey, M. J. (2000). Representation, space and Hollywood Squares: Looking at things that aren't there anymore. </w:t>
      </w:r>
      <w:r w:rsidRPr="001A6C90">
        <w:rPr>
          <w:rFonts w:ascii="Arial" w:hAnsi="Arial" w:cs="Arial"/>
          <w:i/>
          <w:iCs/>
          <w:color w:val="222222"/>
          <w:sz w:val="20"/>
          <w:szCs w:val="20"/>
        </w:rPr>
        <w:t>Cognition</w:t>
      </w:r>
      <w:r w:rsidRPr="001A6C90">
        <w:rPr>
          <w:rFonts w:ascii="Arial" w:hAnsi="Arial" w:cs="Arial"/>
          <w:color w:val="222222"/>
          <w:sz w:val="20"/>
          <w:szCs w:val="20"/>
          <w:shd w:val="clear" w:color="auto" w:fill="FFFFFF"/>
        </w:rPr>
        <w:t>, </w:t>
      </w:r>
      <w:r w:rsidRPr="001A6C90">
        <w:rPr>
          <w:rFonts w:ascii="Arial" w:hAnsi="Arial" w:cs="Arial"/>
          <w:i/>
          <w:iCs/>
          <w:color w:val="222222"/>
          <w:sz w:val="20"/>
          <w:szCs w:val="20"/>
        </w:rPr>
        <w:t>76</w:t>
      </w:r>
      <w:r w:rsidRPr="001A6C90">
        <w:rPr>
          <w:rFonts w:ascii="Arial" w:hAnsi="Arial" w:cs="Arial"/>
          <w:color w:val="222222"/>
          <w:sz w:val="20"/>
          <w:szCs w:val="20"/>
          <w:shd w:val="clear" w:color="auto" w:fill="FFFFFF"/>
        </w:rPr>
        <w:t>(3), 269-295.</w:t>
      </w:r>
    </w:p>
    <w:p w14:paraId="552AAD77" w14:textId="77777777" w:rsidR="0072037C" w:rsidRDefault="0072037C" w:rsidP="00914BEC">
      <w:pPr>
        <w:pStyle w:val="CommentText"/>
      </w:pPr>
    </w:p>
  </w:comment>
  <w:comment w:id="5" w:author="Kristina Krasich" w:date="2020-11-12T16:16:00Z" w:initials="KK">
    <w:p w14:paraId="75D6F62E" w14:textId="65DA2336" w:rsidR="00DB6748" w:rsidRDefault="00DB6748">
      <w:pPr>
        <w:pStyle w:val="CommentText"/>
      </w:pPr>
      <w:r>
        <w:rPr>
          <w:rStyle w:val="CommentReference"/>
        </w:rPr>
        <w:annotationRef/>
      </w:r>
      <w:r>
        <w:t>This paragraph could probably use a little sharpening</w:t>
      </w:r>
    </w:p>
  </w:comment>
  <w:comment w:id="6" w:author="Kristina Krasich" w:date="2020-11-12T22:09:00Z" w:initials="KK">
    <w:p w14:paraId="0A42F67B" w14:textId="2F30DA13" w:rsidR="001E6BD8" w:rsidRDefault="001E6BD8">
      <w:pPr>
        <w:pStyle w:val="CommentText"/>
      </w:pPr>
      <w:r>
        <w:rPr>
          <w:rStyle w:val="CommentReference"/>
        </w:rPr>
        <w:annotationRef/>
      </w:r>
      <w:r>
        <w:t>yikes</w:t>
      </w:r>
    </w:p>
  </w:comment>
  <w:comment w:id="7" w:author="Kristina Krasich" w:date="2020-10-24T12:11:00Z" w:initials="KK">
    <w:p w14:paraId="7E09EFE5" w14:textId="19FE8DDD" w:rsidR="0072037C" w:rsidRDefault="0072037C">
      <w:pPr>
        <w:pStyle w:val="CommentText"/>
      </w:pPr>
      <w:r>
        <w:rPr>
          <w:rStyle w:val="CommentReference"/>
        </w:rPr>
        <w:annotationRef/>
      </w:r>
      <w:r>
        <w:t>I decided to include the CI instead of the SE here because it is clearer that what’s driving this effect in the score rather than miss trend</w:t>
      </w:r>
    </w:p>
  </w:comment>
  <w:comment w:id="8" w:author="Kristina Krasich" w:date="2020-10-24T19:14:00Z" w:initials="KK">
    <w:p w14:paraId="5F3B8E25" w14:textId="52C3388C" w:rsidR="0072037C" w:rsidRDefault="0072037C">
      <w:pPr>
        <w:pStyle w:val="CommentText"/>
      </w:pPr>
      <w:r>
        <w:rPr>
          <w:rStyle w:val="CommentReference"/>
        </w:rPr>
        <w:annotationRef/>
      </w:r>
      <w:r>
        <w:t xml:space="preserve">Basically because of the upper </w:t>
      </w:r>
      <w:proofErr w:type="gramStart"/>
      <w:r>
        <w:t>right hand</w:t>
      </w:r>
      <w:proofErr w:type="gramEnd"/>
      <w:r>
        <w:t xml:space="preserve"> corner is high for ball-focused by </w:t>
      </w:r>
    </w:p>
  </w:comment>
  <w:comment w:id="9" w:author="Kristina Krasich" w:date="2020-10-24T19:15:00Z" w:initials="KK">
    <w:p w14:paraId="265D4534" w14:textId="257769B7" w:rsidR="0072037C" w:rsidRDefault="0072037C">
      <w:pPr>
        <w:pStyle w:val="CommentText"/>
      </w:pPr>
      <w:r>
        <w:rPr>
          <w:rStyle w:val="CommentReference"/>
        </w:rPr>
        <w:annotationRef/>
      </w:r>
      <w:r>
        <w:t>Instead of black dots, I’m wondering if we should use slightly larger dots that are outlined with a black line but filled in as the causal judgment estimates? A combination of these plots and the raw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42F4B9" w15:done="0"/>
  <w15:commentEx w15:paraId="7135D340" w15:done="0"/>
  <w15:commentEx w15:paraId="33A0B763" w15:done="0"/>
  <w15:commentEx w15:paraId="70012668" w15:done="0"/>
  <w15:commentEx w15:paraId="552AAD77" w15:done="0"/>
  <w15:commentEx w15:paraId="75D6F62E" w15:done="0"/>
  <w15:commentEx w15:paraId="0A42F67B" w15:done="0"/>
  <w15:commentEx w15:paraId="7E09EFE5" w15:done="0"/>
  <w15:commentEx w15:paraId="5F3B8E25" w15:done="0"/>
  <w15:commentEx w15:paraId="265D4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4457" w16cex:dateUtc="2020-07-01T21:19:00Z"/>
  <w16cex:commentExtensible w16cex:durableId="232AFDCD" w16cex:dateUtc="2020-10-09T19:18:00Z"/>
  <w16cex:commentExtensible w16cex:durableId="232AE479" w16cex:dateUtc="2020-05-14T03:00:00Z"/>
  <w16cex:commentExtensible w16cex:durableId="232AE478" w16cex:dateUtc="2020-05-14T02:58:00Z"/>
  <w16cex:commentExtensible w16cex:durableId="2357DE71" w16cex:dateUtc="2020-11-12T21:16:00Z"/>
  <w16cex:commentExtensible w16cex:durableId="23583101" w16cex:dateUtc="2020-11-13T03:09:00Z"/>
  <w16cex:commentExtensible w16cex:durableId="233E988D" w16cex:dateUtc="2020-10-24T16:11:00Z"/>
  <w16cex:commentExtensible w16cex:durableId="233EFBAF" w16cex:dateUtc="2020-10-24T23:14:00Z"/>
  <w16cex:commentExtensible w16cex:durableId="233EFBE6" w16cex:dateUtc="2020-10-24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42F4B9" w16cid:durableId="22154B87"/>
  <w16cid:commentId w16cid:paraId="7135D340" w16cid:durableId="22A74457"/>
  <w16cid:commentId w16cid:paraId="33A0B763" w16cid:durableId="232AFDCD"/>
  <w16cid:commentId w16cid:paraId="70012668" w16cid:durableId="232AE479"/>
  <w16cid:commentId w16cid:paraId="552AAD77" w16cid:durableId="232AE478"/>
  <w16cid:commentId w16cid:paraId="75D6F62E" w16cid:durableId="2357DE71"/>
  <w16cid:commentId w16cid:paraId="0A42F67B" w16cid:durableId="23583101"/>
  <w16cid:commentId w16cid:paraId="7E09EFE5" w16cid:durableId="233E988D"/>
  <w16cid:commentId w16cid:paraId="5F3B8E25" w16cid:durableId="233EFBAF"/>
  <w16cid:commentId w16cid:paraId="265D4534" w16cid:durableId="233EFB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C3BF0" w14:textId="77777777" w:rsidR="002D4DB0" w:rsidRDefault="002D4DB0" w:rsidP="002C0ADC">
      <w:r>
        <w:separator/>
      </w:r>
    </w:p>
  </w:endnote>
  <w:endnote w:type="continuationSeparator" w:id="0">
    <w:p w14:paraId="24C265B8" w14:textId="77777777" w:rsidR="002D4DB0" w:rsidRDefault="002D4DB0" w:rsidP="002C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1577937"/>
      <w:docPartObj>
        <w:docPartGallery w:val="Page Numbers (Bottom of Page)"/>
        <w:docPartUnique/>
      </w:docPartObj>
    </w:sdtPr>
    <w:sdtContent>
      <w:p w14:paraId="687D7E3C" w14:textId="65C822A4" w:rsidR="0072037C" w:rsidRDefault="0072037C" w:rsidP="00864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882844" w14:textId="77777777" w:rsidR="0072037C" w:rsidRDefault="0072037C" w:rsidP="00372EE0">
    <w:pPr>
      <w:pStyle w:val="Footer"/>
      <w:ind w:right="360"/>
    </w:pPr>
  </w:p>
  <w:p w14:paraId="7676A7F6" w14:textId="77777777" w:rsidR="0072037C" w:rsidRDefault="007203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D1A7E" w14:textId="3AD75863" w:rsidR="0072037C" w:rsidRDefault="0072037C" w:rsidP="00ED162A">
    <w:pPr>
      <w:pStyle w:val="Footer"/>
      <w:framePr w:wrap="none" w:vAnchor="text" w:hAnchor="margin" w:xAlign="right" w:y="1"/>
    </w:pPr>
  </w:p>
  <w:p w14:paraId="19712BAF" w14:textId="77777777" w:rsidR="0072037C" w:rsidRDefault="007203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C0851" w14:textId="77777777" w:rsidR="002D4DB0" w:rsidRDefault="002D4DB0" w:rsidP="002C0ADC">
      <w:r>
        <w:separator/>
      </w:r>
    </w:p>
  </w:footnote>
  <w:footnote w:type="continuationSeparator" w:id="0">
    <w:p w14:paraId="587D185C" w14:textId="77777777" w:rsidR="002D4DB0" w:rsidRDefault="002D4DB0" w:rsidP="002C0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B1464" w14:textId="53A1EDFA" w:rsidR="0072037C" w:rsidRDefault="0072037C">
    <w:pPr>
      <w:pStyle w:val="Header"/>
    </w:pPr>
    <w:r>
      <w:t>Running head: EYE MOVEMENTS OF CAUSAL SELECTION</w:t>
    </w:r>
  </w:p>
  <w:p w14:paraId="5EA808B7" w14:textId="77777777" w:rsidR="0072037C" w:rsidRDefault="007203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64C4B"/>
    <w:multiLevelType w:val="hybridMultilevel"/>
    <w:tmpl w:val="0A804104"/>
    <w:lvl w:ilvl="0" w:tplc="E59E5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A4576"/>
    <w:multiLevelType w:val="hybridMultilevel"/>
    <w:tmpl w:val="3B323C48"/>
    <w:lvl w:ilvl="0" w:tplc="4FC8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6CDB"/>
    <w:multiLevelType w:val="hybridMultilevel"/>
    <w:tmpl w:val="B7A8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42AAF"/>
    <w:multiLevelType w:val="multilevel"/>
    <w:tmpl w:val="87BE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F76"/>
    <w:multiLevelType w:val="hybridMultilevel"/>
    <w:tmpl w:val="4E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234FC"/>
    <w:multiLevelType w:val="multilevel"/>
    <w:tmpl w:val="E8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tina Krasich">
    <w15:presenceInfo w15:providerId="AD" w15:userId="S::kkrasich@nd.edu::bbd6a410-0f31-4de8-80fd-1e5953e7e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948"/>
    <w:rsid w:val="0000290E"/>
    <w:rsid w:val="00003AD5"/>
    <w:rsid w:val="00010E83"/>
    <w:rsid w:val="00014FF3"/>
    <w:rsid w:val="00015727"/>
    <w:rsid w:val="00015B5E"/>
    <w:rsid w:val="00017F4F"/>
    <w:rsid w:val="00020E15"/>
    <w:rsid w:val="00022E2A"/>
    <w:rsid w:val="00025225"/>
    <w:rsid w:val="00030B9B"/>
    <w:rsid w:val="000336BF"/>
    <w:rsid w:val="00034778"/>
    <w:rsid w:val="0004332C"/>
    <w:rsid w:val="0004488A"/>
    <w:rsid w:val="00044C04"/>
    <w:rsid w:val="00046037"/>
    <w:rsid w:val="00047F53"/>
    <w:rsid w:val="00052181"/>
    <w:rsid w:val="0005260B"/>
    <w:rsid w:val="00052DA5"/>
    <w:rsid w:val="000532D0"/>
    <w:rsid w:val="00053325"/>
    <w:rsid w:val="0005354D"/>
    <w:rsid w:val="0005435E"/>
    <w:rsid w:val="00054885"/>
    <w:rsid w:val="00054B28"/>
    <w:rsid w:val="00054CF9"/>
    <w:rsid w:val="00061A3E"/>
    <w:rsid w:val="00062B9A"/>
    <w:rsid w:val="0006323E"/>
    <w:rsid w:val="000635E6"/>
    <w:rsid w:val="00064032"/>
    <w:rsid w:val="00064A4D"/>
    <w:rsid w:val="000710C4"/>
    <w:rsid w:val="0007112F"/>
    <w:rsid w:val="000801CF"/>
    <w:rsid w:val="0008029F"/>
    <w:rsid w:val="000822E8"/>
    <w:rsid w:val="00082F87"/>
    <w:rsid w:val="00084740"/>
    <w:rsid w:val="00090607"/>
    <w:rsid w:val="00092B84"/>
    <w:rsid w:val="000948F9"/>
    <w:rsid w:val="000964A3"/>
    <w:rsid w:val="00096689"/>
    <w:rsid w:val="000A16FE"/>
    <w:rsid w:val="000A3D82"/>
    <w:rsid w:val="000A3DFE"/>
    <w:rsid w:val="000B11B6"/>
    <w:rsid w:val="000B6012"/>
    <w:rsid w:val="000C2B45"/>
    <w:rsid w:val="000C485E"/>
    <w:rsid w:val="000D0584"/>
    <w:rsid w:val="000D5332"/>
    <w:rsid w:val="000E5568"/>
    <w:rsid w:val="000F19EC"/>
    <w:rsid w:val="000F5378"/>
    <w:rsid w:val="00101751"/>
    <w:rsid w:val="001078C5"/>
    <w:rsid w:val="00114C40"/>
    <w:rsid w:val="00122AA8"/>
    <w:rsid w:val="00125AC1"/>
    <w:rsid w:val="001279BA"/>
    <w:rsid w:val="001315C3"/>
    <w:rsid w:val="001334FE"/>
    <w:rsid w:val="00134688"/>
    <w:rsid w:val="001406E5"/>
    <w:rsid w:val="00140866"/>
    <w:rsid w:val="00145F60"/>
    <w:rsid w:val="00150F1F"/>
    <w:rsid w:val="00154DC8"/>
    <w:rsid w:val="0015588C"/>
    <w:rsid w:val="001560B8"/>
    <w:rsid w:val="00160E9F"/>
    <w:rsid w:val="00162A05"/>
    <w:rsid w:val="00165B8C"/>
    <w:rsid w:val="00170D66"/>
    <w:rsid w:val="001749FA"/>
    <w:rsid w:val="00174DAD"/>
    <w:rsid w:val="001769E6"/>
    <w:rsid w:val="00186822"/>
    <w:rsid w:val="00195176"/>
    <w:rsid w:val="001A6C90"/>
    <w:rsid w:val="001B2019"/>
    <w:rsid w:val="001B3826"/>
    <w:rsid w:val="001B49F2"/>
    <w:rsid w:val="001C1FE5"/>
    <w:rsid w:val="001C3B0A"/>
    <w:rsid w:val="001C4B1E"/>
    <w:rsid w:val="001C5D34"/>
    <w:rsid w:val="001C723C"/>
    <w:rsid w:val="001D1B60"/>
    <w:rsid w:val="001D4E33"/>
    <w:rsid w:val="001E169A"/>
    <w:rsid w:val="001E1C88"/>
    <w:rsid w:val="001E3CC2"/>
    <w:rsid w:val="001E6BD8"/>
    <w:rsid w:val="001E72F0"/>
    <w:rsid w:val="001F0280"/>
    <w:rsid w:val="001F0D7C"/>
    <w:rsid w:val="0020330A"/>
    <w:rsid w:val="00213A7F"/>
    <w:rsid w:val="00215201"/>
    <w:rsid w:val="0022363E"/>
    <w:rsid w:val="00223C31"/>
    <w:rsid w:val="0022496A"/>
    <w:rsid w:val="00224D7A"/>
    <w:rsid w:val="00226A7F"/>
    <w:rsid w:val="0022791A"/>
    <w:rsid w:val="0023089E"/>
    <w:rsid w:val="002329F1"/>
    <w:rsid w:val="00242DCA"/>
    <w:rsid w:val="002513BA"/>
    <w:rsid w:val="00253A04"/>
    <w:rsid w:val="002558CC"/>
    <w:rsid w:val="00255939"/>
    <w:rsid w:val="00255A94"/>
    <w:rsid w:val="002563DD"/>
    <w:rsid w:val="002577E0"/>
    <w:rsid w:val="00257E75"/>
    <w:rsid w:val="00260723"/>
    <w:rsid w:val="00260B91"/>
    <w:rsid w:val="00275CBF"/>
    <w:rsid w:val="00280AA4"/>
    <w:rsid w:val="00283C66"/>
    <w:rsid w:val="00286D0B"/>
    <w:rsid w:val="0029108C"/>
    <w:rsid w:val="00292FCB"/>
    <w:rsid w:val="00297C5F"/>
    <w:rsid w:val="002A1E13"/>
    <w:rsid w:val="002A354F"/>
    <w:rsid w:val="002A438A"/>
    <w:rsid w:val="002A54E9"/>
    <w:rsid w:val="002B7640"/>
    <w:rsid w:val="002C0ADC"/>
    <w:rsid w:val="002C3A0C"/>
    <w:rsid w:val="002C4100"/>
    <w:rsid w:val="002C63A8"/>
    <w:rsid w:val="002C793B"/>
    <w:rsid w:val="002C7E65"/>
    <w:rsid w:val="002D0129"/>
    <w:rsid w:val="002D30C6"/>
    <w:rsid w:val="002D4DB0"/>
    <w:rsid w:val="002E0C52"/>
    <w:rsid w:val="002E6627"/>
    <w:rsid w:val="002E7070"/>
    <w:rsid w:val="002F1732"/>
    <w:rsid w:val="002F50C3"/>
    <w:rsid w:val="003001D0"/>
    <w:rsid w:val="00301D40"/>
    <w:rsid w:val="00303161"/>
    <w:rsid w:val="00307061"/>
    <w:rsid w:val="00307150"/>
    <w:rsid w:val="003108AC"/>
    <w:rsid w:val="0031195D"/>
    <w:rsid w:val="00312133"/>
    <w:rsid w:val="0031405D"/>
    <w:rsid w:val="0031572D"/>
    <w:rsid w:val="00316A71"/>
    <w:rsid w:val="00321F60"/>
    <w:rsid w:val="00322124"/>
    <w:rsid w:val="003265CA"/>
    <w:rsid w:val="00335E04"/>
    <w:rsid w:val="00337851"/>
    <w:rsid w:val="003456E6"/>
    <w:rsid w:val="0035076D"/>
    <w:rsid w:val="0035362E"/>
    <w:rsid w:val="00353C22"/>
    <w:rsid w:val="00360387"/>
    <w:rsid w:val="003620CD"/>
    <w:rsid w:val="00371754"/>
    <w:rsid w:val="003728FB"/>
    <w:rsid w:val="00372EE0"/>
    <w:rsid w:val="00376A47"/>
    <w:rsid w:val="00376FA3"/>
    <w:rsid w:val="00380A89"/>
    <w:rsid w:val="003842A4"/>
    <w:rsid w:val="0038710F"/>
    <w:rsid w:val="0039012D"/>
    <w:rsid w:val="00391F2F"/>
    <w:rsid w:val="00392358"/>
    <w:rsid w:val="00393586"/>
    <w:rsid w:val="0039402D"/>
    <w:rsid w:val="003A27F6"/>
    <w:rsid w:val="003B46CD"/>
    <w:rsid w:val="003B4C73"/>
    <w:rsid w:val="003B6920"/>
    <w:rsid w:val="003B6B5D"/>
    <w:rsid w:val="003C13AB"/>
    <w:rsid w:val="003C1ACD"/>
    <w:rsid w:val="003C76CC"/>
    <w:rsid w:val="003C77D3"/>
    <w:rsid w:val="003E6464"/>
    <w:rsid w:val="003E7D48"/>
    <w:rsid w:val="003F33BE"/>
    <w:rsid w:val="00401B85"/>
    <w:rsid w:val="004111E9"/>
    <w:rsid w:val="00412224"/>
    <w:rsid w:val="00413AFB"/>
    <w:rsid w:val="004236B3"/>
    <w:rsid w:val="00423D1A"/>
    <w:rsid w:val="00424A1C"/>
    <w:rsid w:val="00426327"/>
    <w:rsid w:val="00430BA8"/>
    <w:rsid w:val="00435806"/>
    <w:rsid w:val="00437A78"/>
    <w:rsid w:val="00440376"/>
    <w:rsid w:val="00440505"/>
    <w:rsid w:val="00444913"/>
    <w:rsid w:val="0044748D"/>
    <w:rsid w:val="00450E33"/>
    <w:rsid w:val="004534C9"/>
    <w:rsid w:val="004536C8"/>
    <w:rsid w:val="00455821"/>
    <w:rsid w:val="00456756"/>
    <w:rsid w:val="00460CB9"/>
    <w:rsid w:val="00461DF3"/>
    <w:rsid w:val="00463F81"/>
    <w:rsid w:val="00467262"/>
    <w:rsid w:val="00474FC7"/>
    <w:rsid w:val="004757B7"/>
    <w:rsid w:val="00475CB2"/>
    <w:rsid w:val="00482C97"/>
    <w:rsid w:val="004849A2"/>
    <w:rsid w:val="004852D3"/>
    <w:rsid w:val="00487AB6"/>
    <w:rsid w:val="0049047A"/>
    <w:rsid w:val="00494533"/>
    <w:rsid w:val="00495ABE"/>
    <w:rsid w:val="0049724F"/>
    <w:rsid w:val="004A3ABF"/>
    <w:rsid w:val="004A48CB"/>
    <w:rsid w:val="004A641A"/>
    <w:rsid w:val="004B05F5"/>
    <w:rsid w:val="004B0D96"/>
    <w:rsid w:val="004B47D5"/>
    <w:rsid w:val="004B4E46"/>
    <w:rsid w:val="004C0606"/>
    <w:rsid w:val="004C3CCE"/>
    <w:rsid w:val="004D3C85"/>
    <w:rsid w:val="004E1A60"/>
    <w:rsid w:val="004E48AE"/>
    <w:rsid w:val="004E4C9D"/>
    <w:rsid w:val="004F0ABC"/>
    <w:rsid w:val="004F2D2F"/>
    <w:rsid w:val="004F7E56"/>
    <w:rsid w:val="00503D1A"/>
    <w:rsid w:val="0051164C"/>
    <w:rsid w:val="00511840"/>
    <w:rsid w:val="00512EBB"/>
    <w:rsid w:val="005143BE"/>
    <w:rsid w:val="0051474E"/>
    <w:rsid w:val="0052265D"/>
    <w:rsid w:val="00522B3D"/>
    <w:rsid w:val="00523A2C"/>
    <w:rsid w:val="00526A0B"/>
    <w:rsid w:val="00533F88"/>
    <w:rsid w:val="005346F5"/>
    <w:rsid w:val="0053790A"/>
    <w:rsid w:val="00537CCA"/>
    <w:rsid w:val="00540554"/>
    <w:rsid w:val="0054249E"/>
    <w:rsid w:val="00543F51"/>
    <w:rsid w:val="00546EB8"/>
    <w:rsid w:val="00547421"/>
    <w:rsid w:val="005760A6"/>
    <w:rsid w:val="00576E47"/>
    <w:rsid w:val="005801FD"/>
    <w:rsid w:val="005832A0"/>
    <w:rsid w:val="0059067D"/>
    <w:rsid w:val="005953A8"/>
    <w:rsid w:val="005A32F1"/>
    <w:rsid w:val="005A7F29"/>
    <w:rsid w:val="005B1829"/>
    <w:rsid w:val="005B5981"/>
    <w:rsid w:val="005B69EA"/>
    <w:rsid w:val="005C55DB"/>
    <w:rsid w:val="005C5AAC"/>
    <w:rsid w:val="005C64D7"/>
    <w:rsid w:val="005C6E2C"/>
    <w:rsid w:val="005C70BB"/>
    <w:rsid w:val="005C745E"/>
    <w:rsid w:val="005D06CD"/>
    <w:rsid w:val="005D18DE"/>
    <w:rsid w:val="005D4787"/>
    <w:rsid w:val="005D4D8D"/>
    <w:rsid w:val="005D617F"/>
    <w:rsid w:val="005D6336"/>
    <w:rsid w:val="005D6601"/>
    <w:rsid w:val="005D68C7"/>
    <w:rsid w:val="005E1607"/>
    <w:rsid w:val="005E56D2"/>
    <w:rsid w:val="005F157B"/>
    <w:rsid w:val="005F306F"/>
    <w:rsid w:val="005F3223"/>
    <w:rsid w:val="005F3590"/>
    <w:rsid w:val="005F74A8"/>
    <w:rsid w:val="00605663"/>
    <w:rsid w:val="0060756A"/>
    <w:rsid w:val="00607850"/>
    <w:rsid w:val="006139A5"/>
    <w:rsid w:val="00615330"/>
    <w:rsid w:val="0062088C"/>
    <w:rsid w:val="00626D23"/>
    <w:rsid w:val="006306BC"/>
    <w:rsid w:val="006319C2"/>
    <w:rsid w:val="0063492C"/>
    <w:rsid w:val="0063628B"/>
    <w:rsid w:val="00644B45"/>
    <w:rsid w:val="006476F6"/>
    <w:rsid w:val="006520C9"/>
    <w:rsid w:val="00662B03"/>
    <w:rsid w:val="00663160"/>
    <w:rsid w:val="00671E0C"/>
    <w:rsid w:val="00672654"/>
    <w:rsid w:val="00672E99"/>
    <w:rsid w:val="00676B9E"/>
    <w:rsid w:val="006813D2"/>
    <w:rsid w:val="006817E7"/>
    <w:rsid w:val="006822F2"/>
    <w:rsid w:val="00682D80"/>
    <w:rsid w:val="0068783D"/>
    <w:rsid w:val="0069146F"/>
    <w:rsid w:val="00691A26"/>
    <w:rsid w:val="00692F83"/>
    <w:rsid w:val="0069670C"/>
    <w:rsid w:val="00696B8A"/>
    <w:rsid w:val="0069759E"/>
    <w:rsid w:val="00697835"/>
    <w:rsid w:val="00697D50"/>
    <w:rsid w:val="006A4684"/>
    <w:rsid w:val="006A4B7E"/>
    <w:rsid w:val="006A6E4E"/>
    <w:rsid w:val="006A7066"/>
    <w:rsid w:val="006B2B79"/>
    <w:rsid w:val="006B37A7"/>
    <w:rsid w:val="006B37F1"/>
    <w:rsid w:val="006C01C7"/>
    <w:rsid w:val="006C3889"/>
    <w:rsid w:val="006C41FF"/>
    <w:rsid w:val="006C6EB7"/>
    <w:rsid w:val="006D74CE"/>
    <w:rsid w:val="006E3233"/>
    <w:rsid w:val="006F1A3D"/>
    <w:rsid w:val="006F2C1F"/>
    <w:rsid w:val="006F3477"/>
    <w:rsid w:val="006F3C08"/>
    <w:rsid w:val="006F403B"/>
    <w:rsid w:val="006F41CA"/>
    <w:rsid w:val="006F4536"/>
    <w:rsid w:val="006F6218"/>
    <w:rsid w:val="00702FD8"/>
    <w:rsid w:val="0071374E"/>
    <w:rsid w:val="00714E46"/>
    <w:rsid w:val="00716A1A"/>
    <w:rsid w:val="0072037C"/>
    <w:rsid w:val="007217E7"/>
    <w:rsid w:val="00731243"/>
    <w:rsid w:val="00732CC5"/>
    <w:rsid w:val="00734970"/>
    <w:rsid w:val="00736613"/>
    <w:rsid w:val="007421DC"/>
    <w:rsid w:val="00742AD3"/>
    <w:rsid w:val="00744E91"/>
    <w:rsid w:val="00750C6F"/>
    <w:rsid w:val="007513A4"/>
    <w:rsid w:val="007517D4"/>
    <w:rsid w:val="00756DAA"/>
    <w:rsid w:val="00760265"/>
    <w:rsid w:val="007617C0"/>
    <w:rsid w:val="0076229C"/>
    <w:rsid w:val="00762D93"/>
    <w:rsid w:val="00764DA6"/>
    <w:rsid w:val="007652D2"/>
    <w:rsid w:val="0076583F"/>
    <w:rsid w:val="0076610A"/>
    <w:rsid w:val="0076687B"/>
    <w:rsid w:val="00770B26"/>
    <w:rsid w:val="00771FBA"/>
    <w:rsid w:val="0078034C"/>
    <w:rsid w:val="00781C03"/>
    <w:rsid w:val="00783DA3"/>
    <w:rsid w:val="00785A20"/>
    <w:rsid w:val="00785D46"/>
    <w:rsid w:val="00790651"/>
    <w:rsid w:val="007911A8"/>
    <w:rsid w:val="007A362D"/>
    <w:rsid w:val="007A6021"/>
    <w:rsid w:val="007A6796"/>
    <w:rsid w:val="007B22BB"/>
    <w:rsid w:val="007B39FC"/>
    <w:rsid w:val="007C0047"/>
    <w:rsid w:val="007C519B"/>
    <w:rsid w:val="007C68F9"/>
    <w:rsid w:val="007C79EC"/>
    <w:rsid w:val="007D2AFB"/>
    <w:rsid w:val="007D3B49"/>
    <w:rsid w:val="007D51D0"/>
    <w:rsid w:val="007D7359"/>
    <w:rsid w:val="007E16CC"/>
    <w:rsid w:val="007E370C"/>
    <w:rsid w:val="007F2948"/>
    <w:rsid w:val="007F4FAB"/>
    <w:rsid w:val="007F68FA"/>
    <w:rsid w:val="007F7B56"/>
    <w:rsid w:val="00800B9E"/>
    <w:rsid w:val="00805F55"/>
    <w:rsid w:val="00807481"/>
    <w:rsid w:val="00811E33"/>
    <w:rsid w:val="00813536"/>
    <w:rsid w:val="00815990"/>
    <w:rsid w:val="0082765B"/>
    <w:rsid w:val="008328C1"/>
    <w:rsid w:val="00833CF2"/>
    <w:rsid w:val="008360C0"/>
    <w:rsid w:val="008412E4"/>
    <w:rsid w:val="0084536F"/>
    <w:rsid w:val="00851869"/>
    <w:rsid w:val="0086056D"/>
    <w:rsid w:val="00860818"/>
    <w:rsid w:val="008615CC"/>
    <w:rsid w:val="0086408A"/>
    <w:rsid w:val="0087492C"/>
    <w:rsid w:val="008761F5"/>
    <w:rsid w:val="00881F59"/>
    <w:rsid w:val="00882F05"/>
    <w:rsid w:val="00887439"/>
    <w:rsid w:val="0088769D"/>
    <w:rsid w:val="00891C21"/>
    <w:rsid w:val="008930A5"/>
    <w:rsid w:val="0089602A"/>
    <w:rsid w:val="008A05BD"/>
    <w:rsid w:val="008C0F27"/>
    <w:rsid w:val="008C15FE"/>
    <w:rsid w:val="008C5521"/>
    <w:rsid w:val="008D2C3F"/>
    <w:rsid w:val="008D42C5"/>
    <w:rsid w:val="008D4DFA"/>
    <w:rsid w:val="008D5FA1"/>
    <w:rsid w:val="008E1974"/>
    <w:rsid w:val="008E2BAE"/>
    <w:rsid w:val="008E6AE3"/>
    <w:rsid w:val="008F2D36"/>
    <w:rsid w:val="008F5761"/>
    <w:rsid w:val="008F5C74"/>
    <w:rsid w:val="008F697D"/>
    <w:rsid w:val="008F7D52"/>
    <w:rsid w:val="00902599"/>
    <w:rsid w:val="00903228"/>
    <w:rsid w:val="00903B3C"/>
    <w:rsid w:val="009059C7"/>
    <w:rsid w:val="0090751C"/>
    <w:rsid w:val="009100B7"/>
    <w:rsid w:val="00912F2C"/>
    <w:rsid w:val="00914BEC"/>
    <w:rsid w:val="00915A19"/>
    <w:rsid w:val="0092033E"/>
    <w:rsid w:val="009231EF"/>
    <w:rsid w:val="009255A2"/>
    <w:rsid w:val="00934BA0"/>
    <w:rsid w:val="0093509C"/>
    <w:rsid w:val="009378B9"/>
    <w:rsid w:val="009462E5"/>
    <w:rsid w:val="0094773C"/>
    <w:rsid w:val="00950911"/>
    <w:rsid w:val="00961BCC"/>
    <w:rsid w:val="00962FDE"/>
    <w:rsid w:val="00963E72"/>
    <w:rsid w:val="0097631A"/>
    <w:rsid w:val="00977ACD"/>
    <w:rsid w:val="00977B41"/>
    <w:rsid w:val="00983300"/>
    <w:rsid w:val="00985A56"/>
    <w:rsid w:val="00992D90"/>
    <w:rsid w:val="009939ED"/>
    <w:rsid w:val="009A1D8B"/>
    <w:rsid w:val="009B0929"/>
    <w:rsid w:val="009B4B28"/>
    <w:rsid w:val="009B6A70"/>
    <w:rsid w:val="009C681A"/>
    <w:rsid w:val="009D16FF"/>
    <w:rsid w:val="009D27E1"/>
    <w:rsid w:val="009D2B78"/>
    <w:rsid w:val="009D4A1C"/>
    <w:rsid w:val="009D6D98"/>
    <w:rsid w:val="009E009D"/>
    <w:rsid w:val="009E0FC8"/>
    <w:rsid w:val="009E343A"/>
    <w:rsid w:val="009E5949"/>
    <w:rsid w:val="009E7B7D"/>
    <w:rsid w:val="009F3F3C"/>
    <w:rsid w:val="009F4BE5"/>
    <w:rsid w:val="00A0567B"/>
    <w:rsid w:val="00A058DA"/>
    <w:rsid w:val="00A10963"/>
    <w:rsid w:val="00A115AA"/>
    <w:rsid w:val="00A12C61"/>
    <w:rsid w:val="00A14B22"/>
    <w:rsid w:val="00A17159"/>
    <w:rsid w:val="00A17405"/>
    <w:rsid w:val="00A219EC"/>
    <w:rsid w:val="00A40313"/>
    <w:rsid w:val="00A404B3"/>
    <w:rsid w:val="00A418ED"/>
    <w:rsid w:val="00A42506"/>
    <w:rsid w:val="00A42704"/>
    <w:rsid w:val="00A52BE5"/>
    <w:rsid w:val="00A5348B"/>
    <w:rsid w:val="00A5701E"/>
    <w:rsid w:val="00A57E86"/>
    <w:rsid w:val="00A650B8"/>
    <w:rsid w:val="00A66830"/>
    <w:rsid w:val="00A70E81"/>
    <w:rsid w:val="00A744FB"/>
    <w:rsid w:val="00A802EB"/>
    <w:rsid w:val="00A8290A"/>
    <w:rsid w:val="00A8596C"/>
    <w:rsid w:val="00AA2CEE"/>
    <w:rsid w:val="00AA5825"/>
    <w:rsid w:val="00AA7EF2"/>
    <w:rsid w:val="00AB5F0C"/>
    <w:rsid w:val="00AD3120"/>
    <w:rsid w:val="00AD798B"/>
    <w:rsid w:val="00AE49C0"/>
    <w:rsid w:val="00AF0B9E"/>
    <w:rsid w:val="00B00037"/>
    <w:rsid w:val="00B079E6"/>
    <w:rsid w:val="00B16325"/>
    <w:rsid w:val="00B25C98"/>
    <w:rsid w:val="00B274A6"/>
    <w:rsid w:val="00B276C8"/>
    <w:rsid w:val="00B32ACA"/>
    <w:rsid w:val="00B34FBC"/>
    <w:rsid w:val="00B46E69"/>
    <w:rsid w:val="00B5535E"/>
    <w:rsid w:val="00B62E39"/>
    <w:rsid w:val="00B63703"/>
    <w:rsid w:val="00B66E6C"/>
    <w:rsid w:val="00B7569F"/>
    <w:rsid w:val="00B801B3"/>
    <w:rsid w:val="00B836D9"/>
    <w:rsid w:val="00B86AA8"/>
    <w:rsid w:val="00B93B2D"/>
    <w:rsid w:val="00BA26D2"/>
    <w:rsid w:val="00BA4291"/>
    <w:rsid w:val="00BA51C9"/>
    <w:rsid w:val="00BB2B14"/>
    <w:rsid w:val="00BB37B6"/>
    <w:rsid w:val="00BB595E"/>
    <w:rsid w:val="00BB682F"/>
    <w:rsid w:val="00BB7B84"/>
    <w:rsid w:val="00BC5FF3"/>
    <w:rsid w:val="00BC748D"/>
    <w:rsid w:val="00BD2742"/>
    <w:rsid w:val="00BD37C0"/>
    <w:rsid w:val="00BE23CA"/>
    <w:rsid w:val="00BE4753"/>
    <w:rsid w:val="00BE5635"/>
    <w:rsid w:val="00BE6727"/>
    <w:rsid w:val="00BF0CA9"/>
    <w:rsid w:val="00BF24C1"/>
    <w:rsid w:val="00C01D45"/>
    <w:rsid w:val="00C0300A"/>
    <w:rsid w:val="00C0444B"/>
    <w:rsid w:val="00C04AD7"/>
    <w:rsid w:val="00C053E1"/>
    <w:rsid w:val="00C05A0C"/>
    <w:rsid w:val="00C05F38"/>
    <w:rsid w:val="00C1346E"/>
    <w:rsid w:val="00C1523F"/>
    <w:rsid w:val="00C15BE1"/>
    <w:rsid w:val="00C3520B"/>
    <w:rsid w:val="00C37D44"/>
    <w:rsid w:val="00C40712"/>
    <w:rsid w:val="00C40AFA"/>
    <w:rsid w:val="00C441C2"/>
    <w:rsid w:val="00C46C90"/>
    <w:rsid w:val="00C51334"/>
    <w:rsid w:val="00C568B9"/>
    <w:rsid w:val="00C6311B"/>
    <w:rsid w:val="00C65035"/>
    <w:rsid w:val="00C73643"/>
    <w:rsid w:val="00C74E56"/>
    <w:rsid w:val="00C77319"/>
    <w:rsid w:val="00C804CB"/>
    <w:rsid w:val="00C80AE4"/>
    <w:rsid w:val="00C824B7"/>
    <w:rsid w:val="00C82EAE"/>
    <w:rsid w:val="00C86A90"/>
    <w:rsid w:val="00C8776D"/>
    <w:rsid w:val="00C914CD"/>
    <w:rsid w:val="00C97D1E"/>
    <w:rsid w:val="00CB02B7"/>
    <w:rsid w:val="00CB1BF8"/>
    <w:rsid w:val="00CB45BA"/>
    <w:rsid w:val="00CB736F"/>
    <w:rsid w:val="00CB7ED5"/>
    <w:rsid w:val="00CC2308"/>
    <w:rsid w:val="00CD345F"/>
    <w:rsid w:val="00CD4C1A"/>
    <w:rsid w:val="00CD78D6"/>
    <w:rsid w:val="00CE35A8"/>
    <w:rsid w:val="00CF06D6"/>
    <w:rsid w:val="00CF1729"/>
    <w:rsid w:val="00CF52FA"/>
    <w:rsid w:val="00CF67A6"/>
    <w:rsid w:val="00D11C23"/>
    <w:rsid w:val="00D2386A"/>
    <w:rsid w:val="00D34761"/>
    <w:rsid w:val="00D36F73"/>
    <w:rsid w:val="00D42C87"/>
    <w:rsid w:val="00D43397"/>
    <w:rsid w:val="00D45ACD"/>
    <w:rsid w:val="00D46CCF"/>
    <w:rsid w:val="00D5117B"/>
    <w:rsid w:val="00D52ED1"/>
    <w:rsid w:val="00D64B99"/>
    <w:rsid w:val="00D65D7B"/>
    <w:rsid w:val="00D71B61"/>
    <w:rsid w:val="00D75E70"/>
    <w:rsid w:val="00D86E37"/>
    <w:rsid w:val="00D875C3"/>
    <w:rsid w:val="00D951B8"/>
    <w:rsid w:val="00D96365"/>
    <w:rsid w:val="00D96982"/>
    <w:rsid w:val="00D972E4"/>
    <w:rsid w:val="00DA0EFA"/>
    <w:rsid w:val="00DA11BA"/>
    <w:rsid w:val="00DA2A5C"/>
    <w:rsid w:val="00DA35C6"/>
    <w:rsid w:val="00DA3DC1"/>
    <w:rsid w:val="00DA4E0A"/>
    <w:rsid w:val="00DA5229"/>
    <w:rsid w:val="00DA5750"/>
    <w:rsid w:val="00DA6619"/>
    <w:rsid w:val="00DA6801"/>
    <w:rsid w:val="00DA7440"/>
    <w:rsid w:val="00DB0324"/>
    <w:rsid w:val="00DB0E48"/>
    <w:rsid w:val="00DB2BAF"/>
    <w:rsid w:val="00DB4E2B"/>
    <w:rsid w:val="00DB6748"/>
    <w:rsid w:val="00DB6DE9"/>
    <w:rsid w:val="00DB6E31"/>
    <w:rsid w:val="00DC7007"/>
    <w:rsid w:val="00DC708F"/>
    <w:rsid w:val="00DC7E99"/>
    <w:rsid w:val="00DD491C"/>
    <w:rsid w:val="00DD65E5"/>
    <w:rsid w:val="00DE03C7"/>
    <w:rsid w:val="00DE211B"/>
    <w:rsid w:val="00DE3178"/>
    <w:rsid w:val="00DE34B7"/>
    <w:rsid w:val="00DE553D"/>
    <w:rsid w:val="00DE5B68"/>
    <w:rsid w:val="00E0109D"/>
    <w:rsid w:val="00E0198D"/>
    <w:rsid w:val="00E02063"/>
    <w:rsid w:val="00E12B29"/>
    <w:rsid w:val="00E14026"/>
    <w:rsid w:val="00E15202"/>
    <w:rsid w:val="00E169B5"/>
    <w:rsid w:val="00E16CBE"/>
    <w:rsid w:val="00E20D66"/>
    <w:rsid w:val="00E2222B"/>
    <w:rsid w:val="00E261E6"/>
    <w:rsid w:val="00E2621F"/>
    <w:rsid w:val="00E3324D"/>
    <w:rsid w:val="00E34F7C"/>
    <w:rsid w:val="00E36BCC"/>
    <w:rsid w:val="00E447AB"/>
    <w:rsid w:val="00E46D83"/>
    <w:rsid w:val="00E47113"/>
    <w:rsid w:val="00E525C2"/>
    <w:rsid w:val="00E525F4"/>
    <w:rsid w:val="00E54A9C"/>
    <w:rsid w:val="00E560B4"/>
    <w:rsid w:val="00E64DAD"/>
    <w:rsid w:val="00E748B1"/>
    <w:rsid w:val="00E76B49"/>
    <w:rsid w:val="00E80A0C"/>
    <w:rsid w:val="00E813D3"/>
    <w:rsid w:val="00E847C1"/>
    <w:rsid w:val="00EA300A"/>
    <w:rsid w:val="00EA73C6"/>
    <w:rsid w:val="00EB79FE"/>
    <w:rsid w:val="00EC03D3"/>
    <w:rsid w:val="00EC3FB1"/>
    <w:rsid w:val="00EC4482"/>
    <w:rsid w:val="00EC5E5C"/>
    <w:rsid w:val="00ED04F1"/>
    <w:rsid w:val="00ED1168"/>
    <w:rsid w:val="00ED119D"/>
    <w:rsid w:val="00ED162A"/>
    <w:rsid w:val="00ED2F00"/>
    <w:rsid w:val="00ED372B"/>
    <w:rsid w:val="00EE0053"/>
    <w:rsid w:val="00EE2A72"/>
    <w:rsid w:val="00EE2F49"/>
    <w:rsid w:val="00EE3F53"/>
    <w:rsid w:val="00EE4432"/>
    <w:rsid w:val="00EE5CBC"/>
    <w:rsid w:val="00EE63AD"/>
    <w:rsid w:val="00EE75EB"/>
    <w:rsid w:val="00EF1B67"/>
    <w:rsid w:val="00EF49D3"/>
    <w:rsid w:val="00EF66D1"/>
    <w:rsid w:val="00EF7AC5"/>
    <w:rsid w:val="00F02DC5"/>
    <w:rsid w:val="00F032C7"/>
    <w:rsid w:val="00F0530B"/>
    <w:rsid w:val="00F07C58"/>
    <w:rsid w:val="00F12178"/>
    <w:rsid w:val="00F13625"/>
    <w:rsid w:val="00F138F3"/>
    <w:rsid w:val="00F22107"/>
    <w:rsid w:val="00F25469"/>
    <w:rsid w:val="00F3642A"/>
    <w:rsid w:val="00F3699C"/>
    <w:rsid w:val="00F36A1D"/>
    <w:rsid w:val="00F36F23"/>
    <w:rsid w:val="00F36FA4"/>
    <w:rsid w:val="00F3731E"/>
    <w:rsid w:val="00F4091C"/>
    <w:rsid w:val="00F46984"/>
    <w:rsid w:val="00F51E7C"/>
    <w:rsid w:val="00F529BA"/>
    <w:rsid w:val="00F566F6"/>
    <w:rsid w:val="00F642E8"/>
    <w:rsid w:val="00F6489B"/>
    <w:rsid w:val="00F6539A"/>
    <w:rsid w:val="00F654CC"/>
    <w:rsid w:val="00F67290"/>
    <w:rsid w:val="00F70019"/>
    <w:rsid w:val="00F754B0"/>
    <w:rsid w:val="00F80EF8"/>
    <w:rsid w:val="00F82A48"/>
    <w:rsid w:val="00F83007"/>
    <w:rsid w:val="00F85402"/>
    <w:rsid w:val="00F8790D"/>
    <w:rsid w:val="00F907AE"/>
    <w:rsid w:val="00F90AB7"/>
    <w:rsid w:val="00F90C5B"/>
    <w:rsid w:val="00F91001"/>
    <w:rsid w:val="00FA0B4C"/>
    <w:rsid w:val="00FA65B5"/>
    <w:rsid w:val="00FB4B96"/>
    <w:rsid w:val="00FB54B8"/>
    <w:rsid w:val="00FC3F3E"/>
    <w:rsid w:val="00FE2D80"/>
    <w:rsid w:val="00FE7147"/>
    <w:rsid w:val="00FF0E59"/>
    <w:rsid w:val="00FF2D04"/>
    <w:rsid w:val="00FF4EEE"/>
    <w:rsid w:val="00FF554F"/>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9B3C"/>
  <w15:docId w15:val="{5EE54956-2063-BF46-BACD-9F116029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A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B54B8"/>
    <w:rPr>
      <w:rFonts w:eastAsia="Arial"/>
      <w:sz w:val="18"/>
      <w:szCs w:val="18"/>
      <w:lang w:val="en"/>
    </w:rPr>
  </w:style>
  <w:style w:type="character" w:customStyle="1" w:styleId="BalloonTextChar">
    <w:name w:val="Balloon Text Char"/>
    <w:basedOn w:val="DefaultParagraphFont"/>
    <w:link w:val="BalloonText"/>
    <w:uiPriority w:val="99"/>
    <w:semiHidden/>
    <w:rsid w:val="00FB54B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E4432"/>
    <w:rPr>
      <w:b/>
      <w:bCs/>
    </w:rPr>
  </w:style>
  <w:style w:type="character" w:customStyle="1" w:styleId="CommentSubjectChar">
    <w:name w:val="Comment Subject Char"/>
    <w:basedOn w:val="CommentTextChar"/>
    <w:link w:val="CommentSubject"/>
    <w:uiPriority w:val="99"/>
    <w:semiHidden/>
    <w:rsid w:val="00EE4432"/>
    <w:rPr>
      <w:b/>
      <w:bCs/>
      <w:sz w:val="20"/>
      <w:szCs w:val="20"/>
    </w:rPr>
  </w:style>
  <w:style w:type="paragraph" w:styleId="NormalWeb">
    <w:name w:val="Normal (Web)"/>
    <w:basedOn w:val="Normal"/>
    <w:uiPriority w:val="99"/>
    <w:unhideWhenUsed/>
    <w:rsid w:val="00BB7B84"/>
    <w:pPr>
      <w:spacing w:before="100" w:beforeAutospacing="1" w:after="100" w:afterAutospacing="1"/>
    </w:pPr>
  </w:style>
  <w:style w:type="character" w:customStyle="1" w:styleId="apple-converted-space">
    <w:name w:val="apple-converted-space"/>
    <w:basedOn w:val="DefaultParagraphFont"/>
    <w:rsid w:val="00732CC5"/>
  </w:style>
  <w:style w:type="paragraph" w:styleId="ListParagraph">
    <w:name w:val="List Paragraph"/>
    <w:basedOn w:val="Normal"/>
    <w:uiPriority w:val="34"/>
    <w:qFormat/>
    <w:rsid w:val="008D5FA1"/>
    <w:pPr>
      <w:ind w:left="720"/>
      <w:contextualSpacing/>
    </w:pPr>
  </w:style>
  <w:style w:type="paragraph" w:styleId="FootnoteText">
    <w:name w:val="footnote text"/>
    <w:basedOn w:val="Normal"/>
    <w:link w:val="FootnoteTextChar"/>
    <w:uiPriority w:val="99"/>
    <w:semiHidden/>
    <w:unhideWhenUsed/>
    <w:rsid w:val="002C0ADC"/>
    <w:rPr>
      <w:sz w:val="20"/>
      <w:szCs w:val="20"/>
    </w:rPr>
  </w:style>
  <w:style w:type="character" w:customStyle="1" w:styleId="FootnoteTextChar">
    <w:name w:val="Footnote Text Char"/>
    <w:basedOn w:val="DefaultParagraphFont"/>
    <w:link w:val="FootnoteText"/>
    <w:uiPriority w:val="99"/>
    <w:semiHidden/>
    <w:rsid w:val="002C0AD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2C0ADC"/>
    <w:rPr>
      <w:vertAlign w:val="superscript"/>
    </w:rPr>
  </w:style>
  <w:style w:type="table" w:styleId="TableGrid">
    <w:name w:val="Table Grid"/>
    <w:basedOn w:val="TableNormal"/>
    <w:uiPriority w:val="39"/>
    <w:rsid w:val="00F910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1001"/>
    <w:rPr>
      <w:b/>
      <w:bCs/>
    </w:rPr>
  </w:style>
  <w:style w:type="paragraph" w:styleId="Header">
    <w:name w:val="header"/>
    <w:basedOn w:val="Normal"/>
    <w:link w:val="HeaderChar"/>
    <w:uiPriority w:val="99"/>
    <w:unhideWhenUsed/>
    <w:rsid w:val="005C6E2C"/>
    <w:pPr>
      <w:tabs>
        <w:tab w:val="center" w:pos="4680"/>
        <w:tab w:val="right" w:pos="9360"/>
      </w:tabs>
    </w:pPr>
  </w:style>
  <w:style w:type="character" w:customStyle="1" w:styleId="HeaderChar">
    <w:name w:val="Header Char"/>
    <w:basedOn w:val="DefaultParagraphFont"/>
    <w:link w:val="Header"/>
    <w:uiPriority w:val="99"/>
    <w:rsid w:val="005C6E2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6E2C"/>
    <w:pPr>
      <w:tabs>
        <w:tab w:val="center" w:pos="4680"/>
        <w:tab w:val="right" w:pos="9360"/>
      </w:tabs>
    </w:pPr>
  </w:style>
  <w:style w:type="character" w:customStyle="1" w:styleId="FooterChar">
    <w:name w:val="Footer Char"/>
    <w:basedOn w:val="DefaultParagraphFont"/>
    <w:link w:val="Footer"/>
    <w:uiPriority w:val="99"/>
    <w:rsid w:val="005C6E2C"/>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93586"/>
    <w:rPr>
      <w:i/>
      <w:iCs/>
    </w:rPr>
  </w:style>
  <w:style w:type="character" w:styleId="Hyperlink">
    <w:name w:val="Hyperlink"/>
    <w:basedOn w:val="DefaultParagraphFont"/>
    <w:uiPriority w:val="99"/>
    <w:unhideWhenUsed/>
    <w:rsid w:val="00393586"/>
    <w:rPr>
      <w:color w:val="0000FF"/>
      <w:u w:val="single"/>
    </w:rPr>
  </w:style>
  <w:style w:type="character" w:styleId="PlaceholderText">
    <w:name w:val="Placeholder Text"/>
    <w:basedOn w:val="DefaultParagraphFont"/>
    <w:uiPriority w:val="99"/>
    <w:semiHidden/>
    <w:rsid w:val="008D42C5"/>
    <w:rPr>
      <w:color w:val="808080"/>
    </w:rPr>
  </w:style>
  <w:style w:type="character" w:styleId="PageNumber">
    <w:name w:val="page number"/>
    <w:basedOn w:val="DefaultParagraphFont"/>
    <w:uiPriority w:val="99"/>
    <w:semiHidden/>
    <w:unhideWhenUsed/>
    <w:rsid w:val="00372EE0"/>
  </w:style>
  <w:style w:type="character" w:styleId="UnresolvedMention">
    <w:name w:val="Unresolved Mention"/>
    <w:basedOn w:val="DefaultParagraphFont"/>
    <w:uiPriority w:val="99"/>
    <w:semiHidden/>
    <w:unhideWhenUsed/>
    <w:rsid w:val="00092B84"/>
    <w:rPr>
      <w:color w:val="605E5C"/>
      <w:shd w:val="clear" w:color="auto" w:fill="E1DFDD"/>
    </w:rPr>
  </w:style>
  <w:style w:type="paragraph" w:styleId="Revision">
    <w:name w:val="Revision"/>
    <w:hidden/>
    <w:uiPriority w:val="99"/>
    <w:semiHidden/>
    <w:rsid w:val="00125AC1"/>
    <w:pPr>
      <w:spacing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541">
      <w:bodyDiv w:val="1"/>
      <w:marLeft w:val="0"/>
      <w:marRight w:val="0"/>
      <w:marTop w:val="0"/>
      <w:marBottom w:val="0"/>
      <w:divBdr>
        <w:top w:val="none" w:sz="0" w:space="0" w:color="auto"/>
        <w:left w:val="none" w:sz="0" w:space="0" w:color="auto"/>
        <w:bottom w:val="none" w:sz="0" w:space="0" w:color="auto"/>
        <w:right w:val="none" w:sz="0" w:space="0" w:color="auto"/>
      </w:divBdr>
    </w:div>
    <w:div w:id="18941427">
      <w:bodyDiv w:val="1"/>
      <w:marLeft w:val="0"/>
      <w:marRight w:val="0"/>
      <w:marTop w:val="0"/>
      <w:marBottom w:val="0"/>
      <w:divBdr>
        <w:top w:val="none" w:sz="0" w:space="0" w:color="auto"/>
        <w:left w:val="none" w:sz="0" w:space="0" w:color="auto"/>
        <w:bottom w:val="none" w:sz="0" w:space="0" w:color="auto"/>
        <w:right w:val="none" w:sz="0" w:space="0" w:color="auto"/>
      </w:divBdr>
    </w:div>
    <w:div w:id="61561199">
      <w:bodyDiv w:val="1"/>
      <w:marLeft w:val="0"/>
      <w:marRight w:val="0"/>
      <w:marTop w:val="0"/>
      <w:marBottom w:val="0"/>
      <w:divBdr>
        <w:top w:val="none" w:sz="0" w:space="0" w:color="auto"/>
        <w:left w:val="none" w:sz="0" w:space="0" w:color="auto"/>
        <w:bottom w:val="none" w:sz="0" w:space="0" w:color="auto"/>
        <w:right w:val="none" w:sz="0" w:space="0" w:color="auto"/>
      </w:divBdr>
    </w:div>
    <w:div w:id="67962140">
      <w:bodyDiv w:val="1"/>
      <w:marLeft w:val="0"/>
      <w:marRight w:val="0"/>
      <w:marTop w:val="0"/>
      <w:marBottom w:val="0"/>
      <w:divBdr>
        <w:top w:val="none" w:sz="0" w:space="0" w:color="auto"/>
        <w:left w:val="none" w:sz="0" w:space="0" w:color="auto"/>
        <w:bottom w:val="none" w:sz="0" w:space="0" w:color="auto"/>
        <w:right w:val="none" w:sz="0" w:space="0" w:color="auto"/>
      </w:divBdr>
      <w:divsChild>
        <w:div w:id="1700278631">
          <w:marLeft w:val="0"/>
          <w:marRight w:val="0"/>
          <w:marTop w:val="0"/>
          <w:marBottom w:val="0"/>
          <w:divBdr>
            <w:top w:val="none" w:sz="0" w:space="0" w:color="auto"/>
            <w:left w:val="none" w:sz="0" w:space="0" w:color="auto"/>
            <w:bottom w:val="none" w:sz="0" w:space="0" w:color="auto"/>
            <w:right w:val="none" w:sz="0" w:space="0" w:color="auto"/>
          </w:divBdr>
        </w:div>
        <w:div w:id="1555239107">
          <w:marLeft w:val="0"/>
          <w:marRight w:val="0"/>
          <w:marTop w:val="0"/>
          <w:marBottom w:val="0"/>
          <w:divBdr>
            <w:top w:val="none" w:sz="0" w:space="0" w:color="auto"/>
            <w:left w:val="none" w:sz="0" w:space="0" w:color="auto"/>
            <w:bottom w:val="none" w:sz="0" w:space="0" w:color="auto"/>
            <w:right w:val="none" w:sz="0" w:space="0" w:color="auto"/>
          </w:divBdr>
        </w:div>
      </w:divsChild>
    </w:div>
    <w:div w:id="7120353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32">
          <w:marLeft w:val="0"/>
          <w:marRight w:val="0"/>
          <w:marTop w:val="0"/>
          <w:marBottom w:val="0"/>
          <w:divBdr>
            <w:top w:val="none" w:sz="0" w:space="0" w:color="auto"/>
            <w:left w:val="none" w:sz="0" w:space="0" w:color="auto"/>
            <w:bottom w:val="none" w:sz="0" w:space="0" w:color="auto"/>
            <w:right w:val="none" w:sz="0" w:space="0" w:color="auto"/>
          </w:divBdr>
        </w:div>
        <w:div w:id="1009869617">
          <w:marLeft w:val="0"/>
          <w:marRight w:val="0"/>
          <w:marTop w:val="0"/>
          <w:marBottom w:val="0"/>
          <w:divBdr>
            <w:top w:val="none" w:sz="0" w:space="0" w:color="auto"/>
            <w:left w:val="none" w:sz="0" w:space="0" w:color="auto"/>
            <w:bottom w:val="none" w:sz="0" w:space="0" w:color="auto"/>
            <w:right w:val="none" w:sz="0" w:space="0" w:color="auto"/>
          </w:divBdr>
        </w:div>
      </w:divsChild>
    </w:div>
    <w:div w:id="115099773">
      <w:bodyDiv w:val="1"/>
      <w:marLeft w:val="0"/>
      <w:marRight w:val="0"/>
      <w:marTop w:val="0"/>
      <w:marBottom w:val="0"/>
      <w:divBdr>
        <w:top w:val="none" w:sz="0" w:space="0" w:color="auto"/>
        <w:left w:val="none" w:sz="0" w:space="0" w:color="auto"/>
        <w:bottom w:val="none" w:sz="0" w:space="0" w:color="auto"/>
        <w:right w:val="none" w:sz="0" w:space="0" w:color="auto"/>
      </w:divBdr>
    </w:div>
    <w:div w:id="128328369">
      <w:bodyDiv w:val="1"/>
      <w:marLeft w:val="0"/>
      <w:marRight w:val="0"/>
      <w:marTop w:val="0"/>
      <w:marBottom w:val="0"/>
      <w:divBdr>
        <w:top w:val="none" w:sz="0" w:space="0" w:color="auto"/>
        <w:left w:val="none" w:sz="0" w:space="0" w:color="auto"/>
        <w:bottom w:val="none" w:sz="0" w:space="0" w:color="auto"/>
        <w:right w:val="none" w:sz="0" w:space="0" w:color="auto"/>
      </w:divBdr>
      <w:divsChild>
        <w:div w:id="864750168">
          <w:marLeft w:val="0"/>
          <w:marRight w:val="0"/>
          <w:marTop w:val="0"/>
          <w:marBottom w:val="0"/>
          <w:divBdr>
            <w:top w:val="none" w:sz="0" w:space="0" w:color="auto"/>
            <w:left w:val="none" w:sz="0" w:space="0" w:color="auto"/>
            <w:bottom w:val="none" w:sz="0" w:space="0" w:color="auto"/>
            <w:right w:val="none" w:sz="0" w:space="0" w:color="auto"/>
          </w:divBdr>
          <w:divsChild>
            <w:div w:id="1101756856">
              <w:marLeft w:val="0"/>
              <w:marRight w:val="0"/>
              <w:marTop w:val="0"/>
              <w:marBottom w:val="0"/>
              <w:divBdr>
                <w:top w:val="none" w:sz="0" w:space="0" w:color="auto"/>
                <w:left w:val="none" w:sz="0" w:space="0" w:color="auto"/>
                <w:bottom w:val="none" w:sz="0" w:space="0" w:color="auto"/>
                <w:right w:val="none" w:sz="0" w:space="0" w:color="auto"/>
              </w:divBdr>
              <w:divsChild>
                <w:div w:id="9368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8266">
          <w:marLeft w:val="0"/>
          <w:marRight w:val="0"/>
          <w:marTop w:val="0"/>
          <w:marBottom w:val="0"/>
          <w:divBdr>
            <w:top w:val="none" w:sz="0" w:space="0" w:color="auto"/>
            <w:left w:val="none" w:sz="0" w:space="0" w:color="auto"/>
            <w:bottom w:val="none" w:sz="0" w:space="0" w:color="auto"/>
            <w:right w:val="none" w:sz="0" w:space="0" w:color="auto"/>
          </w:divBdr>
          <w:divsChild>
            <w:div w:id="1238323504">
              <w:marLeft w:val="0"/>
              <w:marRight w:val="0"/>
              <w:marTop w:val="0"/>
              <w:marBottom w:val="0"/>
              <w:divBdr>
                <w:top w:val="none" w:sz="0" w:space="0" w:color="auto"/>
                <w:left w:val="none" w:sz="0" w:space="0" w:color="auto"/>
                <w:bottom w:val="none" w:sz="0" w:space="0" w:color="auto"/>
                <w:right w:val="none" w:sz="0" w:space="0" w:color="auto"/>
              </w:divBdr>
              <w:divsChild>
                <w:div w:id="16074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4700">
      <w:bodyDiv w:val="1"/>
      <w:marLeft w:val="0"/>
      <w:marRight w:val="0"/>
      <w:marTop w:val="0"/>
      <w:marBottom w:val="0"/>
      <w:divBdr>
        <w:top w:val="none" w:sz="0" w:space="0" w:color="auto"/>
        <w:left w:val="none" w:sz="0" w:space="0" w:color="auto"/>
        <w:bottom w:val="none" w:sz="0" w:space="0" w:color="auto"/>
        <w:right w:val="none" w:sz="0" w:space="0" w:color="auto"/>
      </w:divBdr>
    </w:div>
    <w:div w:id="221184772">
      <w:bodyDiv w:val="1"/>
      <w:marLeft w:val="0"/>
      <w:marRight w:val="0"/>
      <w:marTop w:val="0"/>
      <w:marBottom w:val="0"/>
      <w:divBdr>
        <w:top w:val="none" w:sz="0" w:space="0" w:color="auto"/>
        <w:left w:val="none" w:sz="0" w:space="0" w:color="auto"/>
        <w:bottom w:val="none" w:sz="0" w:space="0" w:color="auto"/>
        <w:right w:val="none" w:sz="0" w:space="0" w:color="auto"/>
      </w:divBdr>
    </w:div>
    <w:div w:id="222373225">
      <w:bodyDiv w:val="1"/>
      <w:marLeft w:val="0"/>
      <w:marRight w:val="0"/>
      <w:marTop w:val="0"/>
      <w:marBottom w:val="0"/>
      <w:divBdr>
        <w:top w:val="none" w:sz="0" w:space="0" w:color="auto"/>
        <w:left w:val="none" w:sz="0" w:space="0" w:color="auto"/>
        <w:bottom w:val="none" w:sz="0" w:space="0" w:color="auto"/>
        <w:right w:val="none" w:sz="0" w:space="0" w:color="auto"/>
      </w:divBdr>
    </w:div>
    <w:div w:id="223105703">
      <w:bodyDiv w:val="1"/>
      <w:marLeft w:val="0"/>
      <w:marRight w:val="0"/>
      <w:marTop w:val="0"/>
      <w:marBottom w:val="0"/>
      <w:divBdr>
        <w:top w:val="none" w:sz="0" w:space="0" w:color="auto"/>
        <w:left w:val="none" w:sz="0" w:space="0" w:color="auto"/>
        <w:bottom w:val="none" w:sz="0" w:space="0" w:color="auto"/>
        <w:right w:val="none" w:sz="0" w:space="0" w:color="auto"/>
      </w:divBdr>
      <w:divsChild>
        <w:div w:id="486289655">
          <w:marLeft w:val="0"/>
          <w:marRight w:val="0"/>
          <w:marTop w:val="0"/>
          <w:marBottom w:val="0"/>
          <w:divBdr>
            <w:top w:val="none" w:sz="0" w:space="0" w:color="auto"/>
            <w:left w:val="none" w:sz="0" w:space="0" w:color="auto"/>
            <w:bottom w:val="none" w:sz="0" w:space="0" w:color="auto"/>
            <w:right w:val="none" w:sz="0" w:space="0" w:color="auto"/>
          </w:divBdr>
          <w:divsChild>
            <w:div w:id="482966037">
              <w:marLeft w:val="0"/>
              <w:marRight w:val="0"/>
              <w:marTop w:val="0"/>
              <w:marBottom w:val="0"/>
              <w:divBdr>
                <w:top w:val="none" w:sz="0" w:space="0" w:color="auto"/>
                <w:left w:val="none" w:sz="0" w:space="0" w:color="auto"/>
                <w:bottom w:val="none" w:sz="0" w:space="0" w:color="auto"/>
                <w:right w:val="none" w:sz="0" w:space="0" w:color="auto"/>
              </w:divBdr>
              <w:divsChild>
                <w:div w:id="573054138">
                  <w:marLeft w:val="0"/>
                  <w:marRight w:val="0"/>
                  <w:marTop w:val="0"/>
                  <w:marBottom w:val="0"/>
                  <w:divBdr>
                    <w:top w:val="none" w:sz="0" w:space="0" w:color="auto"/>
                    <w:left w:val="none" w:sz="0" w:space="0" w:color="auto"/>
                    <w:bottom w:val="none" w:sz="0" w:space="0" w:color="auto"/>
                    <w:right w:val="none" w:sz="0" w:space="0" w:color="auto"/>
                  </w:divBdr>
                  <w:divsChild>
                    <w:div w:id="8642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88356">
      <w:bodyDiv w:val="1"/>
      <w:marLeft w:val="0"/>
      <w:marRight w:val="0"/>
      <w:marTop w:val="0"/>
      <w:marBottom w:val="0"/>
      <w:divBdr>
        <w:top w:val="none" w:sz="0" w:space="0" w:color="auto"/>
        <w:left w:val="none" w:sz="0" w:space="0" w:color="auto"/>
        <w:bottom w:val="none" w:sz="0" w:space="0" w:color="auto"/>
        <w:right w:val="none" w:sz="0" w:space="0" w:color="auto"/>
      </w:divBdr>
    </w:div>
    <w:div w:id="287277003">
      <w:bodyDiv w:val="1"/>
      <w:marLeft w:val="0"/>
      <w:marRight w:val="0"/>
      <w:marTop w:val="0"/>
      <w:marBottom w:val="0"/>
      <w:divBdr>
        <w:top w:val="none" w:sz="0" w:space="0" w:color="auto"/>
        <w:left w:val="none" w:sz="0" w:space="0" w:color="auto"/>
        <w:bottom w:val="none" w:sz="0" w:space="0" w:color="auto"/>
        <w:right w:val="none" w:sz="0" w:space="0" w:color="auto"/>
      </w:divBdr>
    </w:div>
    <w:div w:id="303856594">
      <w:bodyDiv w:val="1"/>
      <w:marLeft w:val="0"/>
      <w:marRight w:val="0"/>
      <w:marTop w:val="0"/>
      <w:marBottom w:val="0"/>
      <w:divBdr>
        <w:top w:val="none" w:sz="0" w:space="0" w:color="auto"/>
        <w:left w:val="none" w:sz="0" w:space="0" w:color="auto"/>
        <w:bottom w:val="none" w:sz="0" w:space="0" w:color="auto"/>
        <w:right w:val="none" w:sz="0" w:space="0" w:color="auto"/>
      </w:divBdr>
    </w:div>
    <w:div w:id="315039535">
      <w:bodyDiv w:val="1"/>
      <w:marLeft w:val="0"/>
      <w:marRight w:val="0"/>
      <w:marTop w:val="0"/>
      <w:marBottom w:val="0"/>
      <w:divBdr>
        <w:top w:val="none" w:sz="0" w:space="0" w:color="auto"/>
        <w:left w:val="none" w:sz="0" w:space="0" w:color="auto"/>
        <w:bottom w:val="none" w:sz="0" w:space="0" w:color="auto"/>
        <w:right w:val="none" w:sz="0" w:space="0" w:color="auto"/>
      </w:divBdr>
    </w:div>
    <w:div w:id="351805049">
      <w:bodyDiv w:val="1"/>
      <w:marLeft w:val="0"/>
      <w:marRight w:val="0"/>
      <w:marTop w:val="0"/>
      <w:marBottom w:val="0"/>
      <w:divBdr>
        <w:top w:val="none" w:sz="0" w:space="0" w:color="auto"/>
        <w:left w:val="none" w:sz="0" w:space="0" w:color="auto"/>
        <w:bottom w:val="none" w:sz="0" w:space="0" w:color="auto"/>
        <w:right w:val="none" w:sz="0" w:space="0" w:color="auto"/>
      </w:divBdr>
    </w:div>
    <w:div w:id="355010495">
      <w:bodyDiv w:val="1"/>
      <w:marLeft w:val="0"/>
      <w:marRight w:val="0"/>
      <w:marTop w:val="0"/>
      <w:marBottom w:val="0"/>
      <w:divBdr>
        <w:top w:val="none" w:sz="0" w:space="0" w:color="auto"/>
        <w:left w:val="none" w:sz="0" w:space="0" w:color="auto"/>
        <w:bottom w:val="none" w:sz="0" w:space="0" w:color="auto"/>
        <w:right w:val="none" w:sz="0" w:space="0" w:color="auto"/>
      </w:divBdr>
    </w:div>
    <w:div w:id="367803951">
      <w:bodyDiv w:val="1"/>
      <w:marLeft w:val="0"/>
      <w:marRight w:val="0"/>
      <w:marTop w:val="0"/>
      <w:marBottom w:val="0"/>
      <w:divBdr>
        <w:top w:val="none" w:sz="0" w:space="0" w:color="auto"/>
        <w:left w:val="none" w:sz="0" w:space="0" w:color="auto"/>
        <w:bottom w:val="none" w:sz="0" w:space="0" w:color="auto"/>
        <w:right w:val="none" w:sz="0" w:space="0" w:color="auto"/>
      </w:divBdr>
    </w:div>
    <w:div w:id="384455139">
      <w:bodyDiv w:val="1"/>
      <w:marLeft w:val="0"/>
      <w:marRight w:val="0"/>
      <w:marTop w:val="0"/>
      <w:marBottom w:val="0"/>
      <w:divBdr>
        <w:top w:val="none" w:sz="0" w:space="0" w:color="auto"/>
        <w:left w:val="none" w:sz="0" w:space="0" w:color="auto"/>
        <w:bottom w:val="none" w:sz="0" w:space="0" w:color="auto"/>
        <w:right w:val="none" w:sz="0" w:space="0" w:color="auto"/>
      </w:divBdr>
    </w:div>
    <w:div w:id="416901253">
      <w:bodyDiv w:val="1"/>
      <w:marLeft w:val="0"/>
      <w:marRight w:val="0"/>
      <w:marTop w:val="0"/>
      <w:marBottom w:val="0"/>
      <w:divBdr>
        <w:top w:val="none" w:sz="0" w:space="0" w:color="auto"/>
        <w:left w:val="none" w:sz="0" w:space="0" w:color="auto"/>
        <w:bottom w:val="none" w:sz="0" w:space="0" w:color="auto"/>
        <w:right w:val="none" w:sz="0" w:space="0" w:color="auto"/>
      </w:divBdr>
      <w:divsChild>
        <w:div w:id="1696466895">
          <w:marLeft w:val="0"/>
          <w:marRight w:val="0"/>
          <w:marTop w:val="0"/>
          <w:marBottom w:val="0"/>
          <w:divBdr>
            <w:top w:val="none" w:sz="0" w:space="0" w:color="auto"/>
            <w:left w:val="none" w:sz="0" w:space="0" w:color="auto"/>
            <w:bottom w:val="none" w:sz="0" w:space="0" w:color="auto"/>
            <w:right w:val="none" w:sz="0" w:space="0" w:color="auto"/>
          </w:divBdr>
          <w:divsChild>
            <w:div w:id="1793553232">
              <w:marLeft w:val="0"/>
              <w:marRight w:val="0"/>
              <w:marTop w:val="0"/>
              <w:marBottom w:val="0"/>
              <w:divBdr>
                <w:top w:val="none" w:sz="0" w:space="0" w:color="auto"/>
                <w:left w:val="none" w:sz="0" w:space="0" w:color="auto"/>
                <w:bottom w:val="none" w:sz="0" w:space="0" w:color="auto"/>
                <w:right w:val="none" w:sz="0" w:space="0" w:color="auto"/>
              </w:divBdr>
              <w:divsChild>
                <w:div w:id="436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688">
      <w:bodyDiv w:val="1"/>
      <w:marLeft w:val="0"/>
      <w:marRight w:val="0"/>
      <w:marTop w:val="0"/>
      <w:marBottom w:val="0"/>
      <w:divBdr>
        <w:top w:val="none" w:sz="0" w:space="0" w:color="auto"/>
        <w:left w:val="none" w:sz="0" w:space="0" w:color="auto"/>
        <w:bottom w:val="none" w:sz="0" w:space="0" w:color="auto"/>
        <w:right w:val="none" w:sz="0" w:space="0" w:color="auto"/>
      </w:divBdr>
    </w:div>
    <w:div w:id="438256659">
      <w:bodyDiv w:val="1"/>
      <w:marLeft w:val="0"/>
      <w:marRight w:val="0"/>
      <w:marTop w:val="0"/>
      <w:marBottom w:val="0"/>
      <w:divBdr>
        <w:top w:val="none" w:sz="0" w:space="0" w:color="auto"/>
        <w:left w:val="none" w:sz="0" w:space="0" w:color="auto"/>
        <w:bottom w:val="none" w:sz="0" w:space="0" w:color="auto"/>
        <w:right w:val="none" w:sz="0" w:space="0" w:color="auto"/>
      </w:divBdr>
    </w:div>
    <w:div w:id="575170846">
      <w:bodyDiv w:val="1"/>
      <w:marLeft w:val="0"/>
      <w:marRight w:val="0"/>
      <w:marTop w:val="0"/>
      <w:marBottom w:val="0"/>
      <w:divBdr>
        <w:top w:val="none" w:sz="0" w:space="0" w:color="auto"/>
        <w:left w:val="none" w:sz="0" w:space="0" w:color="auto"/>
        <w:bottom w:val="none" w:sz="0" w:space="0" w:color="auto"/>
        <w:right w:val="none" w:sz="0" w:space="0" w:color="auto"/>
      </w:divBdr>
      <w:divsChild>
        <w:div w:id="1012685457">
          <w:marLeft w:val="0"/>
          <w:marRight w:val="0"/>
          <w:marTop w:val="0"/>
          <w:marBottom w:val="0"/>
          <w:divBdr>
            <w:top w:val="none" w:sz="0" w:space="0" w:color="auto"/>
            <w:left w:val="none" w:sz="0" w:space="0" w:color="auto"/>
            <w:bottom w:val="none" w:sz="0" w:space="0" w:color="auto"/>
            <w:right w:val="none" w:sz="0" w:space="0" w:color="auto"/>
          </w:divBdr>
          <w:divsChild>
            <w:div w:id="2126345753">
              <w:marLeft w:val="0"/>
              <w:marRight w:val="0"/>
              <w:marTop w:val="0"/>
              <w:marBottom w:val="0"/>
              <w:divBdr>
                <w:top w:val="none" w:sz="0" w:space="0" w:color="auto"/>
                <w:left w:val="none" w:sz="0" w:space="0" w:color="auto"/>
                <w:bottom w:val="none" w:sz="0" w:space="0" w:color="auto"/>
                <w:right w:val="none" w:sz="0" w:space="0" w:color="auto"/>
              </w:divBdr>
              <w:divsChild>
                <w:div w:id="361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74831">
      <w:bodyDiv w:val="1"/>
      <w:marLeft w:val="0"/>
      <w:marRight w:val="0"/>
      <w:marTop w:val="0"/>
      <w:marBottom w:val="0"/>
      <w:divBdr>
        <w:top w:val="none" w:sz="0" w:space="0" w:color="auto"/>
        <w:left w:val="none" w:sz="0" w:space="0" w:color="auto"/>
        <w:bottom w:val="none" w:sz="0" w:space="0" w:color="auto"/>
        <w:right w:val="none" w:sz="0" w:space="0" w:color="auto"/>
      </w:divBdr>
    </w:div>
    <w:div w:id="774404380">
      <w:bodyDiv w:val="1"/>
      <w:marLeft w:val="0"/>
      <w:marRight w:val="0"/>
      <w:marTop w:val="0"/>
      <w:marBottom w:val="0"/>
      <w:divBdr>
        <w:top w:val="none" w:sz="0" w:space="0" w:color="auto"/>
        <w:left w:val="none" w:sz="0" w:space="0" w:color="auto"/>
        <w:bottom w:val="none" w:sz="0" w:space="0" w:color="auto"/>
        <w:right w:val="none" w:sz="0" w:space="0" w:color="auto"/>
      </w:divBdr>
    </w:div>
    <w:div w:id="774444411">
      <w:bodyDiv w:val="1"/>
      <w:marLeft w:val="0"/>
      <w:marRight w:val="0"/>
      <w:marTop w:val="0"/>
      <w:marBottom w:val="0"/>
      <w:divBdr>
        <w:top w:val="none" w:sz="0" w:space="0" w:color="auto"/>
        <w:left w:val="none" w:sz="0" w:space="0" w:color="auto"/>
        <w:bottom w:val="none" w:sz="0" w:space="0" w:color="auto"/>
        <w:right w:val="none" w:sz="0" w:space="0" w:color="auto"/>
      </w:divBdr>
      <w:divsChild>
        <w:div w:id="666860354">
          <w:marLeft w:val="0"/>
          <w:marRight w:val="0"/>
          <w:marTop w:val="0"/>
          <w:marBottom w:val="0"/>
          <w:divBdr>
            <w:top w:val="none" w:sz="0" w:space="0" w:color="auto"/>
            <w:left w:val="none" w:sz="0" w:space="0" w:color="auto"/>
            <w:bottom w:val="none" w:sz="0" w:space="0" w:color="auto"/>
            <w:right w:val="none" w:sz="0" w:space="0" w:color="auto"/>
          </w:divBdr>
          <w:divsChild>
            <w:div w:id="1819958329">
              <w:marLeft w:val="0"/>
              <w:marRight w:val="0"/>
              <w:marTop w:val="0"/>
              <w:marBottom w:val="0"/>
              <w:divBdr>
                <w:top w:val="none" w:sz="0" w:space="0" w:color="auto"/>
                <w:left w:val="none" w:sz="0" w:space="0" w:color="auto"/>
                <w:bottom w:val="none" w:sz="0" w:space="0" w:color="auto"/>
                <w:right w:val="none" w:sz="0" w:space="0" w:color="auto"/>
              </w:divBdr>
              <w:divsChild>
                <w:div w:id="1794862130">
                  <w:marLeft w:val="0"/>
                  <w:marRight w:val="0"/>
                  <w:marTop w:val="0"/>
                  <w:marBottom w:val="0"/>
                  <w:divBdr>
                    <w:top w:val="none" w:sz="0" w:space="0" w:color="auto"/>
                    <w:left w:val="none" w:sz="0" w:space="0" w:color="auto"/>
                    <w:bottom w:val="none" w:sz="0" w:space="0" w:color="auto"/>
                    <w:right w:val="none" w:sz="0" w:space="0" w:color="auto"/>
                  </w:divBdr>
                  <w:divsChild>
                    <w:div w:id="37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730">
      <w:bodyDiv w:val="1"/>
      <w:marLeft w:val="0"/>
      <w:marRight w:val="0"/>
      <w:marTop w:val="0"/>
      <w:marBottom w:val="0"/>
      <w:divBdr>
        <w:top w:val="none" w:sz="0" w:space="0" w:color="auto"/>
        <w:left w:val="none" w:sz="0" w:space="0" w:color="auto"/>
        <w:bottom w:val="none" w:sz="0" w:space="0" w:color="auto"/>
        <w:right w:val="none" w:sz="0" w:space="0" w:color="auto"/>
      </w:divBdr>
      <w:divsChild>
        <w:div w:id="1398941279">
          <w:marLeft w:val="0"/>
          <w:marRight w:val="0"/>
          <w:marTop w:val="0"/>
          <w:marBottom w:val="0"/>
          <w:divBdr>
            <w:top w:val="none" w:sz="0" w:space="0" w:color="auto"/>
            <w:left w:val="none" w:sz="0" w:space="0" w:color="auto"/>
            <w:bottom w:val="none" w:sz="0" w:space="0" w:color="auto"/>
            <w:right w:val="none" w:sz="0" w:space="0" w:color="auto"/>
          </w:divBdr>
          <w:divsChild>
            <w:div w:id="1711492170">
              <w:marLeft w:val="0"/>
              <w:marRight w:val="0"/>
              <w:marTop w:val="0"/>
              <w:marBottom w:val="0"/>
              <w:divBdr>
                <w:top w:val="none" w:sz="0" w:space="0" w:color="auto"/>
                <w:left w:val="none" w:sz="0" w:space="0" w:color="auto"/>
                <w:bottom w:val="none" w:sz="0" w:space="0" w:color="auto"/>
                <w:right w:val="none" w:sz="0" w:space="0" w:color="auto"/>
              </w:divBdr>
              <w:divsChild>
                <w:div w:id="871381883">
                  <w:marLeft w:val="0"/>
                  <w:marRight w:val="0"/>
                  <w:marTop w:val="0"/>
                  <w:marBottom w:val="0"/>
                  <w:divBdr>
                    <w:top w:val="none" w:sz="0" w:space="0" w:color="auto"/>
                    <w:left w:val="none" w:sz="0" w:space="0" w:color="auto"/>
                    <w:bottom w:val="none" w:sz="0" w:space="0" w:color="auto"/>
                    <w:right w:val="none" w:sz="0" w:space="0" w:color="auto"/>
                  </w:divBdr>
                  <w:divsChild>
                    <w:div w:id="79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890">
      <w:bodyDiv w:val="1"/>
      <w:marLeft w:val="0"/>
      <w:marRight w:val="0"/>
      <w:marTop w:val="0"/>
      <w:marBottom w:val="0"/>
      <w:divBdr>
        <w:top w:val="none" w:sz="0" w:space="0" w:color="auto"/>
        <w:left w:val="none" w:sz="0" w:space="0" w:color="auto"/>
        <w:bottom w:val="none" w:sz="0" w:space="0" w:color="auto"/>
        <w:right w:val="none" w:sz="0" w:space="0" w:color="auto"/>
      </w:divBdr>
    </w:div>
    <w:div w:id="866482327">
      <w:bodyDiv w:val="1"/>
      <w:marLeft w:val="0"/>
      <w:marRight w:val="0"/>
      <w:marTop w:val="0"/>
      <w:marBottom w:val="0"/>
      <w:divBdr>
        <w:top w:val="none" w:sz="0" w:space="0" w:color="auto"/>
        <w:left w:val="none" w:sz="0" w:space="0" w:color="auto"/>
        <w:bottom w:val="none" w:sz="0" w:space="0" w:color="auto"/>
        <w:right w:val="none" w:sz="0" w:space="0" w:color="auto"/>
      </w:divBdr>
    </w:div>
    <w:div w:id="896670685">
      <w:bodyDiv w:val="1"/>
      <w:marLeft w:val="0"/>
      <w:marRight w:val="0"/>
      <w:marTop w:val="0"/>
      <w:marBottom w:val="0"/>
      <w:divBdr>
        <w:top w:val="none" w:sz="0" w:space="0" w:color="auto"/>
        <w:left w:val="none" w:sz="0" w:space="0" w:color="auto"/>
        <w:bottom w:val="none" w:sz="0" w:space="0" w:color="auto"/>
        <w:right w:val="none" w:sz="0" w:space="0" w:color="auto"/>
      </w:divBdr>
    </w:div>
    <w:div w:id="909268262">
      <w:bodyDiv w:val="1"/>
      <w:marLeft w:val="0"/>
      <w:marRight w:val="0"/>
      <w:marTop w:val="0"/>
      <w:marBottom w:val="0"/>
      <w:divBdr>
        <w:top w:val="none" w:sz="0" w:space="0" w:color="auto"/>
        <w:left w:val="none" w:sz="0" w:space="0" w:color="auto"/>
        <w:bottom w:val="none" w:sz="0" w:space="0" w:color="auto"/>
        <w:right w:val="none" w:sz="0" w:space="0" w:color="auto"/>
      </w:divBdr>
    </w:div>
    <w:div w:id="967006009">
      <w:bodyDiv w:val="1"/>
      <w:marLeft w:val="0"/>
      <w:marRight w:val="0"/>
      <w:marTop w:val="0"/>
      <w:marBottom w:val="0"/>
      <w:divBdr>
        <w:top w:val="none" w:sz="0" w:space="0" w:color="auto"/>
        <w:left w:val="none" w:sz="0" w:space="0" w:color="auto"/>
        <w:bottom w:val="none" w:sz="0" w:space="0" w:color="auto"/>
        <w:right w:val="none" w:sz="0" w:space="0" w:color="auto"/>
      </w:divBdr>
    </w:div>
    <w:div w:id="1042443179">
      <w:bodyDiv w:val="1"/>
      <w:marLeft w:val="0"/>
      <w:marRight w:val="0"/>
      <w:marTop w:val="0"/>
      <w:marBottom w:val="0"/>
      <w:divBdr>
        <w:top w:val="none" w:sz="0" w:space="0" w:color="auto"/>
        <w:left w:val="none" w:sz="0" w:space="0" w:color="auto"/>
        <w:bottom w:val="none" w:sz="0" w:space="0" w:color="auto"/>
        <w:right w:val="none" w:sz="0" w:space="0" w:color="auto"/>
      </w:divBdr>
    </w:div>
    <w:div w:id="1064841701">
      <w:bodyDiv w:val="1"/>
      <w:marLeft w:val="0"/>
      <w:marRight w:val="0"/>
      <w:marTop w:val="0"/>
      <w:marBottom w:val="0"/>
      <w:divBdr>
        <w:top w:val="none" w:sz="0" w:space="0" w:color="auto"/>
        <w:left w:val="none" w:sz="0" w:space="0" w:color="auto"/>
        <w:bottom w:val="none" w:sz="0" w:space="0" w:color="auto"/>
        <w:right w:val="none" w:sz="0" w:space="0" w:color="auto"/>
      </w:divBdr>
      <w:divsChild>
        <w:div w:id="1543208523">
          <w:marLeft w:val="0"/>
          <w:marRight w:val="0"/>
          <w:marTop w:val="0"/>
          <w:marBottom w:val="0"/>
          <w:divBdr>
            <w:top w:val="none" w:sz="0" w:space="0" w:color="auto"/>
            <w:left w:val="none" w:sz="0" w:space="0" w:color="auto"/>
            <w:bottom w:val="none" w:sz="0" w:space="0" w:color="auto"/>
            <w:right w:val="none" w:sz="0" w:space="0" w:color="auto"/>
          </w:divBdr>
          <w:divsChild>
            <w:div w:id="72968605">
              <w:marLeft w:val="0"/>
              <w:marRight w:val="0"/>
              <w:marTop w:val="0"/>
              <w:marBottom w:val="0"/>
              <w:divBdr>
                <w:top w:val="none" w:sz="0" w:space="0" w:color="auto"/>
                <w:left w:val="none" w:sz="0" w:space="0" w:color="auto"/>
                <w:bottom w:val="none" w:sz="0" w:space="0" w:color="auto"/>
                <w:right w:val="none" w:sz="0" w:space="0" w:color="auto"/>
              </w:divBdr>
              <w:divsChild>
                <w:div w:id="349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3755">
      <w:bodyDiv w:val="1"/>
      <w:marLeft w:val="0"/>
      <w:marRight w:val="0"/>
      <w:marTop w:val="0"/>
      <w:marBottom w:val="0"/>
      <w:divBdr>
        <w:top w:val="none" w:sz="0" w:space="0" w:color="auto"/>
        <w:left w:val="none" w:sz="0" w:space="0" w:color="auto"/>
        <w:bottom w:val="none" w:sz="0" w:space="0" w:color="auto"/>
        <w:right w:val="none" w:sz="0" w:space="0" w:color="auto"/>
      </w:divBdr>
    </w:div>
    <w:div w:id="1091969158">
      <w:bodyDiv w:val="1"/>
      <w:marLeft w:val="0"/>
      <w:marRight w:val="0"/>
      <w:marTop w:val="0"/>
      <w:marBottom w:val="0"/>
      <w:divBdr>
        <w:top w:val="none" w:sz="0" w:space="0" w:color="auto"/>
        <w:left w:val="none" w:sz="0" w:space="0" w:color="auto"/>
        <w:bottom w:val="none" w:sz="0" w:space="0" w:color="auto"/>
        <w:right w:val="none" w:sz="0" w:space="0" w:color="auto"/>
      </w:divBdr>
    </w:div>
    <w:div w:id="1099981527">
      <w:bodyDiv w:val="1"/>
      <w:marLeft w:val="0"/>
      <w:marRight w:val="0"/>
      <w:marTop w:val="0"/>
      <w:marBottom w:val="0"/>
      <w:divBdr>
        <w:top w:val="none" w:sz="0" w:space="0" w:color="auto"/>
        <w:left w:val="none" w:sz="0" w:space="0" w:color="auto"/>
        <w:bottom w:val="none" w:sz="0" w:space="0" w:color="auto"/>
        <w:right w:val="none" w:sz="0" w:space="0" w:color="auto"/>
      </w:divBdr>
    </w:div>
    <w:div w:id="1121263133">
      <w:bodyDiv w:val="1"/>
      <w:marLeft w:val="0"/>
      <w:marRight w:val="0"/>
      <w:marTop w:val="0"/>
      <w:marBottom w:val="0"/>
      <w:divBdr>
        <w:top w:val="none" w:sz="0" w:space="0" w:color="auto"/>
        <w:left w:val="none" w:sz="0" w:space="0" w:color="auto"/>
        <w:bottom w:val="none" w:sz="0" w:space="0" w:color="auto"/>
        <w:right w:val="none" w:sz="0" w:space="0" w:color="auto"/>
      </w:divBdr>
    </w:div>
    <w:div w:id="1124545153">
      <w:bodyDiv w:val="1"/>
      <w:marLeft w:val="0"/>
      <w:marRight w:val="0"/>
      <w:marTop w:val="0"/>
      <w:marBottom w:val="0"/>
      <w:divBdr>
        <w:top w:val="none" w:sz="0" w:space="0" w:color="auto"/>
        <w:left w:val="none" w:sz="0" w:space="0" w:color="auto"/>
        <w:bottom w:val="none" w:sz="0" w:space="0" w:color="auto"/>
        <w:right w:val="none" w:sz="0" w:space="0" w:color="auto"/>
      </w:divBdr>
    </w:div>
    <w:div w:id="1132096789">
      <w:bodyDiv w:val="1"/>
      <w:marLeft w:val="0"/>
      <w:marRight w:val="0"/>
      <w:marTop w:val="0"/>
      <w:marBottom w:val="0"/>
      <w:divBdr>
        <w:top w:val="none" w:sz="0" w:space="0" w:color="auto"/>
        <w:left w:val="none" w:sz="0" w:space="0" w:color="auto"/>
        <w:bottom w:val="none" w:sz="0" w:space="0" w:color="auto"/>
        <w:right w:val="none" w:sz="0" w:space="0" w:color="auto"/>
      </w:divBdr>
      <w:divsChild>
        <w:div w:id="596525506">
          <w:marLeft w:val="0"/>
          <w:marRight w:val="0"/>
          <w:marTop w:val="0"/>
          <w:marBottom w:val="0"/>
          <w:divBdr>
            <w:top w:val="none" w:sz="0" w:space="0" w:color="auto"/>
            <w:left w:val="none" w:sz="0" w:space="0" w:color="auto"/>
            <w:bottom w:val="none" w:sz="0" w:space="0" w:color="auto"/>
            <w:right w:val="none" w:sz="0" w:space="0" w:color="auto"/>
          </w:divBdr>
          <w:divsChild>
            <w:div w:id="101581254">
              <w:marLeft w:val="0"/>
              <w:marRight w:val="0"/>
              <w:marTop w:val="0"/>
              <w:marBottom w:val="0"/>
              <w:divBdr>
                <w:top w:val="none" w:sz="0" w:space="0" w:color="auto"/>
                <w:left w:val="none" w:sz="0" w:space="0" w:color="auto"/>
                <w:bottom w:val="none" w:sz="0" w:space="0" w:color="auto"/>
                <w:right w:val="none" w:sz="0" w:space="0" w:color="auto"/>
              </w:divBdr>
              <w:divsChild>
                <w:div w:id="1604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6429">
      <w:bodyDiv w:val="1"/>
      <w:marLeft w:val="0"/>
      <w:marRight w:val="0"/>
      <w:marTop w:val="0"/>
      <w:marBottom w:val="0"/>
      <w:divBdr>
        <w:top w:val="none" w:sz="0" w:space="0" w:color="auto"/>
        <w:left w:val="none" w:sz="0" w:space="0" w:color="auto"/>
        <w:bottom w:val="none" w:sz="0" w:space="0" w:color="auto"/>
        <w:right w:val="none" w:sz="0" w:space="0" w:color="auto"/>
      </w:divBdr>
    </w:div>
    <w:div w:id="1249922196">
      <w:bodyDiv w:val="1"/>
      <w:marLeft w:val="0"/>
      <w:marRight w:val="0"/>
      <w:marTop w:val="0"/>
      <w:marBottom w:val="0"/>
      <w:divBdr>
        <w:top w:val="none" w:sz="0" w:space="0" w:color="auto"/>
        <w:left w:val="none" w:sz="0" w:space="0" w:color="auto"/>
        <w:bottom w:val="none" w:sz="0" w:space="0" w:color="auto"/>
        <w:right w:val="none" w:sz="0" w:space="0" w:color="auto"/>
      </w:divBdr>
      <w:divsChild>
        <w:div w:id="859776755">
          <w:marLeft w:val="0"/>
          <w:marRight w:val="0"/>
          <w:marTop w:val="0"/>
          <w:marBottom w:val="0"/>
          <w:divBdr>
            <w:top w:val="none" w:sz="0" w:space="0" w:color="auto"/>
            <w:left w:val="none" w:sz="0" w:space="0" w:color="auto"/>
            <w:bottom w:val="none" w:sz="0" w:space="0" w:color="auto"/>
            <w:right w:val="none" w:sz="0" w:space="0" w:color="auto"/>
          </w:divBdr>
          <w:divsChild>
            <w:div w:id="826894972">
              <w:marLeft w:val="0"/>
              <w:marRight w:val="0"/>
              <w:marTop w:val="0"/>
              <w:marBottom w:val="0"/>
              <w:divBdr>
                <w:top w:val="none" w:sz="0" w:space="0" w:color="auto"/>
                <w:left w:val="none" w:sz="0" w:space="0" w:color="auto"/>
                <w:bottom w:val="none" w:sz="0" w:space="0" w:color="auto"/>
                <w:right w:val="none" w:sz="0" w:space="0" w:color="auto"/>
              </w:divBdr>
              <w:divsChild>
                <w:div w:id="20731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1344">
      <w:bodyDiv w:val="1"/>
      <w:marLeft w:val="0"/>
      <w:marRight w:val="0"/>
      <w:marTop w:val="0"/>
      <w:marBottom w:val="0"/>
      <w:divBdr>
        <w:top w:val="none" w:sz="0" w:space="0" w:color="auto"/>
        <w:left w:val="none" w:sz="0" w:space="0" w:color="auto"/>
        <w:bottom w:val="none" w:sz="0" w:space="0" w:color="auto"/>
        <w:right w:val="none" w:sz="0" w:space="0" w:color="auto"/>
      </w:divBdr>
    </w:div>
    <w:div w:id="1407454940">
      <w:bodyDiv w:val="1"/>
      <w:marLeft w:val="0"/>
      <w:marRight w:val="0"/>
      <w:marTop w:val="0"/>
      <w:marBottom w:val="0"/>
      <w:divBdr>
        <w:top w:val="none" w:sz="0" w:space="0" w:color="auto"/>
        <w:left w:val="none" w:sz="0" w:space="0" w:color="auto"/>
        <w:bottom w:val="none" w:sz="0" w:space="0" w:color="auto"/>
        <w:right w:val="none" w:sz="0" w:space="0" w:color="auto"/>
      </w:divBdr>
    </w:div>
    <w:div w:id="1425147697">
      <w:bodyDiv w:val="1"/>
      <w:marLeft w:val="0"/>
      <w:marRight w:val="0"/>
      <w:marTop w:val="0"/>
      <w:marBottom w:val="0"/>
      <w:divBdr>
        <w:top w:val="none" w:sz="0" w:space="0" w:color="auto"/>
        <w:left w:val="none" w:sz="0" w:space="0" w:color="auto"/>
        <w:bottom w:val="none" w:sz="0" w:space="0" w:color="auto"/>
        <w:right w:val="none" w:sz="0" w:space="0" w:color="auto"/>
      </w:divBdr>
    </w:div>
    <w:div w:id="1426808200">
      <w:bodyDiv w:val="1"/>
      <w:marLeft w:val="0"/>
      <w:marRight w:val="0"/>
      <w:marTop w:val="0"/>
      <w:marBottom w:val="0"/>
      <w:divBdr>
        <w:top w:val="none" w:sz="0" w:space="0" w:color="auto"/>
        <w:left w:val="none" w:sz="0" w:space="0" w:color="auto"/>
        <w:bottom w:val="none" w:sz="0" w:space="0" w:color="auto"/>
        <w:right w:val="none" w:sz="0" w:space="0" w:color="auto"/>
      </w:divBdr>
    </w:div>
    <w:div w:id="1429738770">
      <w:bodyDiv w:val="1"/>
      <w:marLeft w:val="0"/>
      <w:marRight w:val="0"/>
      <w:marTop w:val="0"/>
      <w:marBottom w:val="0"/>
      <w:divBdr>
        <w:top w:val="none" w:sz="0" w:space="0" w:color="auto"/>
        <w:left w:val="none" w:sz="0" w:space="0" w:color="auto"/>
        <w:bottom w:val="none" w:sz="0" w:space="0" w:color="auto"/>
        <w:right w:val="none" w:sz="0" w:space="0" w:color="auto"/>
      </w:divBdr>
    </w:div>
    <w:div w:id="1453787889">
      <w:bodyDiv w:val="1"/>
      <w:marLeft w:val="0"/>
      <w:marRight w:val="0"/>
      <w:marTop w:val="0"/>
      <w:marBottom w:val="0"/>
      <w:divBdr>
        <w:top w:val="none" w:sz="0" w:space="0" w:color="auto"/>
        <w:left w:val="none" w:sz="0" w:space="0" w:color="auto"/>
        <w:bottom w:val="none" w:sz="0" w:space="0" w:color="auto"/>
        <w:right w:val="none" w:sz="0" w:space="0" w:color="auto"/>
      </w:divBdr>
    </w:div>
    <w:div w:id="1461727253">
      <w:bodyDiv w:val="1"/>
      <w:marLeft w:val="0"/>
      <w:marRight w:val="0"/>
      <w:marTop w:val="0"/>
      <w:marBottom w:val="0"/>
      <w:divBdr>
        <w:top w:val="none" w:sz="0" w:space="0" w:color="auto"/>
        <w:left w:val="none" w:sz="0" w:space="0" w:color="auto"/>
        <w:bottom w:val="none" w:sz="0" w:space="0" w:color="auto"/>
        <w:right w:val="none" w:sz="0" w:space="0" w:color="auto"/>
      </w:divBdr>
    </w:div>
    <w:div w:id="1466705103">
      <w:bodyDiv w:val="1"/>
      <w:marLeft w:val="0"/>
      <w:marRight w:val="0"/>
      <w:marTop w:val="0"/>
      <w:marBottom w:val="0"/>
      <w:divBdr>
        <w:top w:val="none" w:sz="0" w:space="0" w:color="auto"/>
        <w:left w:val="none" w:sz="0" w:space="0" w:color="auto"/>
        <w:bottom w:val="none" w:sz="0" w:space="0" w:color="auto"/>
        <w:right w:val="none" w:sz="0" w:space="0" w:color="auto"/>
      </w:divBdr>
    </w:div>
    <w:div w:id="1497646025">
      <w:bodyDiv w:val="1"/>
      <w:marLeft w:val="0"/>
      <w:marRight w:val="0"/>
      <w:marTop w:val="0"/>
      <w:marBottom w:val="0"/>
      <w:divBdr>
        <w:top w:val="none" w:sz="0" w:space="0" w:color="auto"/>
        <w:left w:val="none" w:sz="0" w:space="0" w:color="auto"/>
        <w:bottom w:val="none" w:sz="0" w:space="0" w:color="auto"/>
        <w:right w:val="none" w:sz="0" w:space="0" w:color="auto"/>
      </w:divBdr>
    </w:div>
    <w:div w:id="1534733849">
      <w:bodyDiv w:val="1"/>
      <w:marLeft w:val="0"/>
      <w:marRight w:val="0"/>
      <w:marTop w:val="0"/>
      <w:marBottom w:val="0"/>
      <w:divBdr>
        <w:top w:val="none" w:sz="0" w:space="0" w:color="auto"/>
        <w:left w:val="none" w:sz="0" w:space="0" w:color="auto"/>
        <w:bottom w:val="none" w:sz="0" w:space="0" w:color="auto"/>
        <w:right w:val="none" w:sz="0" w:space="0" w:color="auto"/>
      </w:divBdr>
    </w:div>
    <w:div w:id="1578248422">
      <w:bodyDiv w:val="1"/>
      <w:marLeft w:val="0"/>
      <w:marRight w:val="0"/>
      <w:marTop w:val="0"/>
      <w:marBottom w:val="0"/>
      <w:divBdr>
        <w:top w:val="none" w:sz="0" w:space="0" w:color="auto"/>
        <w:left w:val="none" w:sz="0" w:space="0" w:color="auto"/>
        <w:bottom w:val="none" w:sz="0" w:space="0" w:color="auto"/>
        <w:right w:val="none" w:sz="0" w:space="0" w:color="auto"/>
      </w:divBdr>
      <w:divsChild>
        <w:div w:id="1108085465">
          <w:marLeft w:val="0"/>
          <w:marRight w:val="0"/>
          <w:marTop w:val="0"/>
          <w:marBottom w:val="0"/>
          <w:divBdr>
            <w:top w:val="none" w:sz="0" w:space="0" w:color="auto"/>
            <w:left w:val="none" w:sz="0" w:space="0" w:color="auto"/>
            <w:bottom w:val="none" w:sz="0" w:space="0" w:color="auto"/>
            <w:right w:val="none" w:sz="0" w:space="0" w:color="auto"/>
          </w:divBdr>
        </w:div>
        <w:div w:id="819348474">
          <w:marLeft w:val="0"/>
          <w:marRight w:val="0"/>
          <w:marTop w:val="0"/>
          <w:marBottom w:val="0"/>
          <w:divBdr>
            <w:top w:val="none" w:sz="0" w:space="0" w:color="auto"/>
            <w:left w:val="none" w:sz="0" w:space="0" w:color="auto"/>
            <w:bottom w:val="none" w:sz="0" w:space="0" w:color="auto"/>
            <w:right w:val="none" w:sz="0" w:space="0" w:color="auto"/>
          </w:divBdr>
        </w:div>
      </w:divsChild>
    </w:div>
    <w:div w:id="1609700309">
      <w:bodyDiv w:val="1"/>
      <w:marLeft w:val="0"/>
      <w:marRight w:val="0"/>
      <w:marTop w:val="0"/>
      <w:marBottom w:val="0"/>
      <w:divBdr>
        <w:top w:val="none" w:sz="0" w:space="0" w:color="auto"/>
        <w:left w:val="none" w:sz="0" w:space="0" w:color="auto"/>
        <w:bottom w:val="none" w:sz="0" w:space="0" w:color="auto"/>
        <w:right w:val="none" w:sz="0" w:space="0" w:color="auto"/>
      </w:divBdr>
    </w:div>
    <w:div w:id="1614169810">
      <w:bodyDiv w:val="1"/>
      <w:marLeft w:val="0"/>
      <w:marRight w:val="0"/>
      <w:marTop w:val="0"/>
      <w:marBottom w:val="0"/>
      <w:divBdr>
        <w:top w:val="none" w:sz="0" w:space="0" w:color="auto"/>
        <w:left w:val="none" w:sz="0" w:space="0" w:color="auto"/>
        <w:bottom w:val="none" w:sz="0" w:space="0" w:color="auto"/>
        <w:right w:val="none" w:sz="0" w:space="0" w:color="auto"/>
      </w:divBdr>
    </w:div>
    <w:div w:id="1649869352">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667589839">
      <w:bodyDiv w:val="1"/>
      <w:marLeft w:val="0"/>
      <w:marRight w:val="0"/>
      <w:marTop w:val="0"/>
      <w:marBottom w:val="0"/>
      <w:divBdr>
        <w:top w:val="none" w:sz="0" w:space="0" w:color="auto"/>
        <w:left w:val="none" w:sz="0" w:space="0" w:color="auto"/>
        <w:bottom w:val="none" w:sz="0" w:space="0" w:color="auto"/>
        <w:right w:val="none" w:sz="0" w:space="0" w:color="auto"/>
      </w:divBdr>
    </w:div>
    <w:div w:id="1740133565">
      <w:bodyDiv w:val="1"/>
      <w:marLeft w:val="0"/>
      <w:marRight w:val="0"/>
      <w:marTop w:val="0"/>
      <w:marBottom w:val="0"/>
      <w:divBdr>
        <w:top w:val="none" w:sz="0" w:space="0" w:color="auto"/>
        <w:left w:val="none" w:sz="0" w:space="0" w:color="auto"/>
        <w:bottom w:val="none" w:sz="0" w:space="0" w:color="auto"/>
        <w:right w:val="none" w:sz="0" w:space="0" w:color="auto"/>
      </w:divBdr>
    </w:div>
    <w:div w:id="1740443805">
      <w:bodyDiv w:val="1"/>
      <w:marLeft w:val="0"/>
      <w:marRight w:val="0"/>
      <w:marTop w:val="0"/>
      <w:marBottom w:val="0"/>
      <w:divBdr>
        <w:top w:val="none" w:sz="0" w:space="0" w:color="auto"/>
        <w:left w:val="none" w:sz="0" w:space="0" w:color="auto"/>
        <w:bottom w:val="none" w:sz="0" w:space="0" w:color="auto"/>
        <w:right w:val="none" w:sz="0" w:space="0" w:color="auto"/>
      </w:divBdr>
    </w:div>
    <w:div w:id="1773744912">
      <w:bodyDiv w:val="1"/>
      <w:marLeft w:val="0"/>
      <w:marRight w:val="0"/>
      <w:marTop w:val="0"/>
      <w:marBottom w:val="0"/>
      <w:divBdr>
        <w:top w:val="none" w:sz="0" w:space="0" w:color="auto"/>
        <w:left w:val="none" w:sz="0" w:space="0" w:color="auto"/>
        <w:bottom w:val="none" w:sz="0" w:space="0" w:color="auto"/>
        <w:right w:val="none" w:sz="0" w:space="0" w:color="auto"/>
      </w:divBdr>
    </w:div>
    <w:div w:id="1808353233">
      <w:bodyDiv w:val="1"/>
      <w:marLeft w:val="0"/>
      <w:marRight w:val="0"/>
      <w:marTop w:val="0"/>
      <w:marBottom w:val="0"/>
      <w:divBdr>
        <w:top w:val="none" w:sz="0" w:space="0" w:color="auto"/>
        <w:left w:val="none" w:sz="0" w:space="0" w:color="auto"/>
        <w:bottom w:val="none" w:sz="0" w:space="0" w:color="auto"/>
        <w:right w:val="none" w:sz="0" w:space="0" w:color="auto"/>
      </w:divBdr>
    </w:div>
    <w:div w:id="1830975118">
      <w:bodyDiv w:val="1"/>
      <w:marLeft w:val="0"/>
      <w:marRight w:val="0"/>
      <w:marTop w:val="0"/>
      <w:marBottom w:val="0"/>
      <w:divBdr>
        <w:top w:val="none" w:sz="0" w:space="0" w:color="auto"/>
        <w:left w:val="none" w:sz="0" w:space="0" w:color="auto"/>
        <w:bottom w:val="none" w:sz="0" w:space="0" w:color="auto"/>
        <w:right w:val="none" w:sz="0" w:space="0" w:color="auto"/>
      </w:divBdr>
    </w:div>
    <w:div w:id="1845432472">
      <w:bodyDiv w:val="1"/>
      <w:marLeft w:val="0"/>
      <w:marRight w:val="0"/>
      <w:marTop w:val="0"/>
      <w:marBottom w:val="0"/>
      <w:divBdr>
        <w:top w:val="none" w:sz="0" w:space="0" w:color="auto"/>
        <w:left w:val="none" w:sz="0" w:space="0" w:color="auto"/>
        <w:bottom w:val="none" w:sz="0" w:space="0" w:color="auto"/>
        <w:right w:val="none" w:sz="0" w:space="0" w:color="auto"/>
      </w:divBdr>
    </w:div>
    <w:div w:id="1860511276">
      <w:bodyDiv w:val="1"/>
      <w:marLeft w:val="0"/>
      <w:marRight w:val="0"/>
      <w:marTop w:val="0"/>
      <w:marBottom w:val="0"/>
      <w:divBdr>
        <w:top w:val="none" w:sz="0" w:space="0" w:color="auto"/>
        <w:left w:val="none" w:sz="0" w:space="0" w:color="auto"/>
        <w:bottom w:val="none" w:sz="0" w:space="0" w:color="auto"/>
        <w:right w:val="none" w:sz="0" w:space="0" w:color="auto"/>
      </w:divBdr>
    </w:div>
    <w:div w:id="1993755470">
      <w:bodyDiv w:val="1"/>
      <w:marLeft w:val="0"/>
      <w:marRight w:val="0"/>
      <w:marTop w:val="0"/>
      <w:marBottom w:val="0"/>
      <w:divBdr>
        <w:top w:val="none" w:sz="0" w:space="0" w:color="auto"/>
        <w:left w:val="none" w:sz="0" w:space="0" w:color="auto"/>
        <w:bottom w:val="none" w:sz="0" w:space="0" w:color="auto"/>
        <w:right w:val="none" w:sz="0" w:space="0" w:color="auto"/>
      </w:divBdr>
    </w:div>
    <w:div w:id="2020308806">
      <w:bodyDiv w:val="1"/>
      <w:marLeft w:val="0"/>
      <w:marRight w:val="0"/>
      <w:marTop w:val="0"/>
      <w:marBottom w:val="0"/>
      <w:divBdr>
        <w:top w:val="none" w:sz="0" w:space="0" w:color="auto"/>
        <w:left w:val="none" w:sz="0" w:space="0" w:color="auto"/>
        <w:bottom w:val="none" w:sz="0" w:space="0" w:color="auto"/>
        <w:right w:val="none" w:sz="0" w:space="0" w:color="auto"/>
      </w:divBdr>
    </w:div>
    <w:div w:id="2033141404">
      <w:bodyDiv w:val="1"/>
      <w:marLeft w:val="0"/>
      <w:marRight w:val="0"/>
      <w:marTop w:val="0"/>
      <w:marBottom w:val="0"/>
      <w:divBdr>
        <w:top w:val="none" w:sz="0" w:space="0" w:color="auto"/>
        <w:left w:val="none" w:sz="0" w:space="0" w:color="auto"/>
        <w:bottom w:val="none" w:sz="0" w:space="0" w:color="auto"/>
        <w:right w:val="none" w:sz="0" w:space="0" w:color="auto"/>
      </w:divBdr>
    </w:div>
    <w:div w:id="2042365123">
      <w:bodyDiv w:val="1"/>
      <w:marLeft w:val="0"/>
      <w:marRight w:val="0"/>
      <w:marTop w:val="0"/>
      <w:marBottom w:val="0"/>
      <w:divBdr>
        <w:top w:val="none" w:sz="0" w:space="0" w:color="auto"/>
        <w:left w:val="none" w:sz="0" w:space="0" w:color="auto"/>
        <w:bottom w:val="none" w:sz="0" w:space="0" w:color="auto"/>
        <w:right w:val="none" w:sz="0" w:space="0" w:color="auto"/>
      </w:divBdr>
    </w:div>
    <w:div w:id="2092581630">
      <w:bodyDiv w:val="1"/>
      <w:marLeft w:val="0"/>
      <w:marRight w:val="0"/>
      <w:marTop w:val="0"/>
      <w:marBottom w:val="0"/>
      <w:divBdr>
        <w:top w:val="none" w:sz="0" w:space="0" w:color="auto"/>
        <w:left w:val="none" w:sz="0" w:space="0" w:color="auto"/>
        <w:bottom w:val="none" w:sz="0" w:space="0" w:color="auto"/>
        <w:right w:val="none" w:sz="0" w:space="0" w:color="auto"/>
      </w:divBdr>
    </w:div>
    <w:div w:id="210241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oneill@duke.edu"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5281/zenodo.1308157" TargetMode="External"/><Relationship Id="rId7" Type="http://schemas.openxmlformats.org/officeDocument/2006/relationships/hyperlink" Target="mailto:kristina.krasich@duke.edu" TargetMode="Externa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mailto:kristina.krasich@duke.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elipe.debrigard@duke.edu" TargetMode="External"/><Relationship Id="rId14" Type="http://schemas.microsoft.com/office/2018/08/relationships/commentsExtensible" Target="commentsExtensible.xml"/><Relationship Id="rId22" Type="http://schemas.openxmlformats.org/officeDocument/2006/relationships/hyperlink" Target="https://CRAN.R-project.org/package=sj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21</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Kristina Krasich</cp:lastModifiedBy>
  <cp:revision>35</cp:revision>
  <dcterms:created xsi:type="dcterms:W3CDTF">2020-10-10T23:32:00Z</dcterms:created>
  <dcterms:modified xsi:type="dcterms:W3CDTF">2020-11-13T03:16:00Z</dcterms:modified>
</cp:coreProperties>
</file>